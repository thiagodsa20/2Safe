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CFEB80" w14:textId="44DA8ED7" w:rsidR="00A81A76" w:rsidRDefault="00513A7E" w:rsidP="0039084B">
      <w:pPr>
        <w:pStyle w:val="Ttulo"/>
        <w:rPr>
          <w:lang w:val="pt-BR"/>
        </w:rPr>
      </w:pPr>
      <w:bookmarkStart w:id="0" w:name="_Hlk527300610"/>
      <w:bookmarkStart w:id="1" w:name="_Hlk527302599"/>
      <w:r>
        <w:rPr>
          <w:lang w:val="pt-BR"/>
        </w:rPr>
        <w:t>Título</w:t>
      </w:r>
      <w:r w:rsidRPr="00513A7E">
        <w:rPr>
          <w:lang w:val="pt-BR"/>
        </w:rPr>
        <w:t xml:space="preserve"> do relato de experiência do Projeto Integrador</w:t>
      </w:r>
    </w:p>
    <w:p w14:paraId="45E8F9E9" w14:textId="14DDF491" w:rsidR="00C002CE" w:rsidRPr="00513A7E" w:rsidRDefault="004C3BC8" w:rsidP="0039084B">
      <w:pPr>
        <w:pStyle w:val="Ttulo"/>
        <w:rPr>
          <w:lang w:val="pt-BR"/>
        </w:rPr>
      </w:pPr>
      <w:ins w:id="2" w:author="THIAGO AZEVEDO" w:date="2018-10-14T15:45:00Z">
        <w:r>
          <w:rPr>
            <w:lang w:val="pt-BR"/>
          </w:rPr>
          <w:t>Ciência da Computação</w:t>
        </w:r>
      </w:ins>
      <w:del w:id="3" w:author="THIAGO AZEVEDO" w:date="2018-10-14T15:45:00Z">
        <w:r w:rsidR="00C002CE" w:rsidDel="004C3BC8">
          <w:rPr>
            <w:lang w:val="pt-BR"/>
          </w:rPr>
          <w:delText>Curso</w:delText>
        </w:r>
      </w:del>
      <w:r w:rsidR="00C002CE">
        <w:rPr>
          <w:lang w:val="pt-BR"/>
        </w:rPr>
        <w:t xml:space="preserve"> </w:t>
      </w:r>
      <w:del w:id="4" w:author="THIAGO AZEVEDO" w:date="2018-10-14T15:45:00Z">
        <w:r w:rsidR="00C002CE" w:rsidDel="004C3BC8">
          <w:rPr>
            <w:lang w:val="pt-BR"/>
          </w:rPr>
          <w:delText>-</w:delText>
        </w:r>
      </w:del>
      <w:ins w:id="5" w:author="THIAGO AZEVEDO" w:date="2018-10-14T15:45:00Z">
        <w:r>
          <w:rPr>
            <w:lang w:val="pt-BR"/>
          </w:rPr>
          <w:t>–</w:t>
        </w:r>
      </w:ins>
      <w:r w:rsidR="00C002CE">
        <w:rPr>
          <w:lang w:val="pt-BR"/>
        </w:rPr>
        <w:t xml:space="preserve"> </w:t>
      </w:r>
      <w:ins w:id="6" w:author="THIAGO AZEVEDO" w:date="2018-10-14T15:45:00Z">
        <w:r>
          <w:rPr>
            <w:lang w:val="pt-BR"/>
          </w:rPr>
          <w:t>4º Período</w:t>
        </w:r>
      </w:ins>
    </w:p>
    <w:p w14:paraId="0C96C568" w14:textId="0D9E067D" w:rsidR="00EC49FE" w:rsidRPr="0039084B" w:rsidRDefault="004C3BC8" w:rsidP="0039084B">
      <w:pPr>
        <w:pStyle w:val="Author"/>
        <w:rPr>
          <w:lang w:val="pt-BR"/>
        </w:rPr>
      </w:pPr>
      <w:ins w:id="7" w:author="THIAGO AZEVEDO" w:date="2018-10-14T15:46:00Z">
        <w:r>
          <w:rPr>
            <w:lang w:val="pt-BR"/>
          </w:rPr>
          <w:t>Thiago Dantas Sousa de Azevedo</w:t>
        </w:r>
      </w:ins>
      <w:del w:id="8" w:author="THIAGO AZEVEDO" w:date="2018-10-14T15:46:00Z">
        <w:r w:rsidR="00513A7E" w:rsidDel="004C3BC8">
          <w:rPr>
            <w:lang w:val="pt-BR"/>
          </w:rPr>
          <w:delText>Nome do Autor1</w:delText>
        </w:r>
        <w:r w:rsidR="00EC49FE" w:rsidRPr="0039084B" w:rsidDel="004C3BC8">
          <w:rPr>
            <w:vertAlign w:val="superscript"/>
            <w:lang w:val="pt-BR"/>
          </w:rPr>
          <w:delText>1</w:delText>
        </w:r>
      </w:del>
      <w:r w:rsidR="00EC49FE" w:rsidRPr="0039084B">
        <w:rPr>
          <w:lang w:val="pt-BR"/>
        </w:rPr>
        <w:t xml:space="preserve">, </w:t>
      </w:r>
      <w:del w:id="9" w:author="THIAGO AZEVEDO" w:date="2018-10-14T15:46:00Z">
        <w:r w:rsidR="00513A7E" w:rsidDel="004C3BC8">
          <w:rPr>
            <w:lang w:val="pt-BR"/>
          </w:rPr>
          <w:delText>Nome do Autor2</w:delText>
        </w:r>
      </w:del>
      <w:ins w:id="10" w:author="THIAGO AZEVEDO" w:date="2018-10-14T15:46:00Z">
        <w:r>
          <w:rPr>
            <w:lang w:val="pt-BR"/>
          </w:rPr>
          <w:t>Francisco Gabriel</w:t>
        </w:r>
      </w:ins>
      <w:ins w:id="11" w:author="THIAGO AZEVEDO" w:date="2018-10-14T16:03:00Z">
        <w:r w:rsidR="008965B4">
          <w:rPr>
            <w:lang w:val="pt-BR"/>
          </w:rPr>
          <w:t xml:space="preserve"> Gomes Andrade da Cunha</w:t>
        </w:r>
      </w:ins>
      <w:r w:rsidR="0092301E">
        <w:rPr>
          <w:lang w:val="pt-BR"/>
        </w:rPr>
        <w:t xml:space="preserve">, </w:t>
      </w:r>
      <w:ins w:id="12" w:author="THIAGO AZEVEDO" w:date="2018-10-14T15:46:00Z">
        <w:r>
          <w:rPr>
            <w:lang w:val="pt-BR"/>
          </w:rPr>
          <w:t>Alexandre Bruno Pereira Dias</w:t>
        </w:r>
      </w:ins>
      <w:del w:id="13" w:author="THIAGO AZEVEDO" w:date="2018-10-14T15:46:00Z">
        <w:r w:rsidR="00513A7E" w:rsidDel="004C3BC8">
          <w:rPr>
            <w:lang w:val="pt-BR"/>
          </w:rPr>
          <w:delText>Nome do Autor3</w:delText>
        </w:r>
        <w:r w:rsidR="00EC49FE" w:rsidRPr="0039084B" w:rsidDel="004C3BC8">
          <w:rPr>
            <w:vertAlign w:val="superscript"/>
            <w:lang w:val="pt-BR"/>
          </w:rPr>
          <w:delText>1</w:delText>
        </w:r>
        <w:r w:rsidR="00EC49FE" w:rsidRPr="0039084B" w:rsidDel="004C3BC8">
          <w:rPr>
            <w:lang w:val="pt-BR"/>
          </w:rPr>
          <w:delText xml:space="preserve">, </w:delText>
        </w:r>
        <w:r w:rsidR="00513A7E" w:rsidDel="004C3BC8">
          <w:rPr>
            <w:lang w:val="pt-BR"/>
          </w:rPr>
          <w:delText>Nome do Autor4</w:delText>
        </w:r>
        <w:r w:rsidR="00290562" w:rsidDel="004C3BC8">
          <w:rPr>
            <w:vertAlign w:val="superscript"/>
            <w:lang w:val="pt-BR"/>
          </w:rPr>
          <w:delText>3</w:delText>
        </w:r>
      </w:del>
    </w:p>
    <w:p w14:paraId="580DD53A" w14:textId="77777777" w:rsidR="00EC49FE" w:rsidRPr="003C25DE" w:rsidRDefault="00EC49FE" w:rsidP="003C25DE">
      <w:pPr>
        <w:spacing w:before="240"/>
        <w:jc w:val="center"/>
        <w:rPr>
          <w:rStyle w:val="AddressChar"/>
        </w:rPr>
      </w:pPr>
      <w:r w:rsidRPr="003C25DE">
        <w:rPr>
          <w:rStyle w:val="AddressChar"/>
          <w:vertAlign w:val="superscript"/>
        </w:rPr>
        <w:t>1</w:t>
      </w:r>
      <w:r w:rsidR="00513A7E">
        <w:rPr>
          <w:rStyle w:val="AddressChar"/>
        </w:rPr>
        <w:t xml:space="preserve">Centro Universitário de João Pessoa </w:t>
      </w:r>
      <w:r w:rsidRPr="003C25DE">
        <w:rPr>
          <w:rStyle w:val="AddressChar"/>
        </w:rPr>
        <w:t xml:space="preserve">– </w:t>
      </w:r>
      <w:proofErr w:type="spellStart"/>
      <w:r w:rsidR="00513A7E">
        <w:rPr>
          <w:rStyle w:val="AddressChar"/>
        </w:rPr>
        <w:t>UBTech</w:t>
      </w:r>
      <w:proofErr w:type="spellEnd"/>
      <w:r w:rsidR="00513A7E">
        <w:rPr>
          <w:rStyle w:val="AddressChar"/>
        </w:rPr>
        <w:t xml:space="preserve"> TI</w:t>
      </w:r>
      <w:r w:rsidRPr="003C25DE">
        <w:rPr>
          <w:rStyle w:val="AddressChar"/>
        </w:rPr>
        <w:t xml:space="preserve"> (</w:t>
      </w:r>
      <w:r w:rsidR="00513A7E">
        <w:rPr>
          <w:rStyle w:val="AddressChar"/>
        </w:rPr>
        <w:t>UNIPÊ</w:t>
      </w:r>
      <w:r w:rsidRPr="003C25DE">
        <w:rPr>
          <w:rStyle w:val="AddressChar"/>
        </w:rPr>
        <w:t>)</w:t>
      </w:r>
      <w:r w:rsidRPr="003C25DE">
        <w:rPr>
          <w:rStyle w:val="AddressChar"/>
        </w:rPr>
        <w:br/>
        <w:t xml:space="preserve">Caixa Postal </w:t>
      </w:r>
      <w:r w:rsidR="00513A7E">
        <w:rPr>
          <w:rStyle w:val="AddressChar"/>
        </w:rPr>
        <w:t>318</w:t>
      </w:r>
      <w:r w:rsidRPr="003C25DE">
        <w:rPr>
          <w:rStyle w:val="AddressChar"/>
        </w:rPr>
        <w:t xml:space="preserve"> – </w:t>
      </w:r>
      <w:r w:rsidR="00513A7E">
        <w:rPr>
          <w:rStyle w:val="AddressChar"/>
        </w:rPr>
        <w:t>58.053</w:t>
      </w:r>
      <w:r w:rsidRPr="003C25DE">
        <w:rPr>
          <w:rStyle w:val="AddressChar"/>
        </w:rPr>
        <w:t>-</w:t>
      </w:r>
      <w:r w:rsidR="00513A7E">
        <w:rPr>
          <w:rStyle w:val="AddressChar"/>
        </w:rPr>
        <w:t>000</w:t>
      </w:r>
      <w:r w:rsidRPr="003C25DE">
        <w:rPr>
          <w:rStyle w:val="AddressChar"/>
        </w:rPr>
        <w:t xml:space="preserve"> – </w:t>
      </w:r>
      <w:r w:rsidR="00513A7E">
        <w:rPr>
          <w:rStyle w:val="AddressChar"/>
        </w:rPr>
        <w:t>João Pessoa</w:t>
      </w:r>
      <w:r w:rsidRPr="003C25DE">
        <w:rPr>
          <w:rStyle w:val="AddressChar"/>
        </w:rPr>
        <w:t xml:space="preserve"> – </w:t>
      </w:r>
      <w:r w:rsidR="00513A7E">
        <w:rPr>
          <w:rStyle w:val="AddressChar"/>
        </w:rPr>
        <w:t>PB</w:t>
      </w:r>
      <w:r w:rsidRPr="003C25DE">
        <w:rPr>
          <w:rStyle w:val="AddressChar"/>
        </w:rPr>
        <w:t xml:space="preserve"> – </w:t>
      </w:r>
      <w:proofErr w:type="spellStart"/>
      <w:r w:rsidRPr="003C25DE">
        <w:rPr>
          <w:rStyle w:val="AddressChar"/>
        </w:rPr>
        <w:t>Brazil</w:t>
      </w:r>
      <w:proofErr w:type="spellEnd"/>
    </w:p>
    <w:p w14:paraId="79B199E1" w14:textId="442A7D28" w:rsidR="00EC49FE" w:rsidRPr="00513A7E" w:rsidRDefault="00513A7E" w:rsidP="00EE70EF">
      <w:pPr>
        <w:pStyle w:val="Email"/>
        <w:rPr>
          <w:lang w:val="pt-BR"/>
        </w:rPr>
      </w:pPr>
      <w:r>
        <w:rPr>
          <w:lang w:val="pt-BR"/>
        </w:rPr>
        <w:t>{fu</w:t>
      </w:r>
      <w:r w:rsidR="655E35D9">
        <w:rPr>
          <w:lang w:val="pt-BR"/>
        </w:rPr>
        <w:t>l</w:t>
      </w:r>
      <w:r>
        <w:rPr>
          <w:lang w:val="pt-BR"/>
        </w:rPr>
        <w:t>ano, beltrano}@gmail.com, cicrano</w:t>
      </w:r>
      <w:r w:rsidR="00290562" w:rsidRPr="00513A7E">
        <w:rPr>
          <w:lang w:val="pt-BR"/>
        </w:rPr>
        <w:t>@</w:t>
      </w:r>
      <w:r>
        <w:rPr>
          <w:lang w:val="pt-BR"/>
        </w:rPr>
        <w:t>hotmail.com</w:t>
      </w:r>
    </w:p>
    <w:p w14:paraId="672A6659" w14:textId="77777777" w:rsidR="00EC49FE" w:rsidRPr="00513A7E" w:rsidRDefault="00EC49FE" w:rsidP="00EE70EF">
      <w:pPr>
        <w:pStyle w:val="Email"/>
        <w:rPr>
          <w:lang w:val="pt-BR"/>
        </w:rPr>
        <w:sectPr w:rsidR="00EC49FE" w:rsidRPr="00513A7E">
          <w:headerReference w:type="even" r:id="rId11"/>
          <w:headerReference w:type="default" r:id="rId12"/>
          <w:footerReference w:type="even" r:id="rId13"/>
          <w:footerReference w:type="first" r:id="rId14"/>
          <w:type w:val="continuous"/>
          <w:pgSz w:w="11907" w:h="16840" w:code="9"/>
          <w:pgMar w:top="1985" w:right="1701" w:bottom="1418" w:left="1701" w:header="964" w:footer="964" w:gutter="0"/>
          <w:pgNumType w:start="101"/>
          <w:cols w:space="454"/>
        </w:sectPr>
      </w:pPr>
    </w:p>
    <w:p w14:paraId="545BB603" w14:textId="77777777" w:rsidR="00EC49FE" w:rsidRPr="00D57197" w:rsidRDefault="00EC49FE" w:rsidP="00676E05">
      <w:pPr>
        <w:pStyle w:val="Abstract"/>
        <w:rPr>
          <w:lang w:val="en-US"/>
        </w:rPr>
      </w:pPr>
      <w:r w:rsidRPr="00D004FE">
        <w:rPr>
          <w:b/>
          <w:bCs/>
          <w:lang w:val="en-US"/>
        </w:rPr>
        <w:t>Abstract.</w:t>
      </w:r>
      <w:r w:rsidRPr="00D73E97">
        <w:rPr>
          <w:lang w:val="en-US"/>
        </w:rPr>
        <w:t xml:space="preserve"> </w:t>
      </w:r>
      <w:r w:rsidR="00D57197" w:rsidRPr="00D57197">
        <w:rPr>
          <w:lang w:val="en-US"/>
        </w:rPr>
        <w:t xml:space="preserve">This meta-article describes the writing instructions of an experience report of the </w:t>
      </w:r>
      <w:proofErr w:type="spellStart"/>
      <w:r w:rsidR="00D57197" w:rsidRPr="00D57197">
        <w:rPr>
          <w:lang w:val="en-US"/>
        </w:rPr>
        <w:t>UBTech</w:t>
      </w:r>
      <w:proofErr w:type="spellEnd"/>
      <w:r w:rsidR="00D57197" w:rsidRPr="00D57197">
        <w:rPr>
          <w:lang w:val="en-US"/>
        </w:rPr>
        <w:t xml:space="preserve"> IT Course Integrator Project for publication in conferences, newspapers and magazines following the rules and standards guided by the Brazilian Computer Society (SBC). In the abstract should be contained the problem addressed, the main purpose of the work, the method </w:t>
      </w:r>
      <w:proofErr w:type="gramStart"/>
      <w:r w:rsidR="00D57197" w:rsidRPr="00D57197">
        <w:rPr>
          <w:lang w:val="en-US"/>
        </w:rPr>
        <w:t>used</w:t>
      </w:r>
      <w:proofErr w:type="gramEnd"/>
      <w:r w:rsidR="00D57197" w:rsidRPr="00D57197">
        <w:rPr>
          <w:lang w:val="en-US"/>
        </w:rPr>
        <w:t xml:space="preserve"> and the results obtained. It is recommended not to exceed 10 lines in the summary in Portuguese and English.</w:t>
      </w:r>
    </w:p>
    <w:p w14:paraId="0C611798" w14:textId="0F5E594C" w:rsidR="00EC49FE" w:rsidRPr="00676E05" w:rsidRDefault="00EC49FE" w:rsidP="00D57197">
      <w:pPr>
        <w:pStyle w:val="Abstract"/>
      </w:pPr>
      <w:r w:rsidRPr="00D004FE">
        <w:rPr>
          <w:b/>
          <w:bCs/>
        </w:rPr>
        <w:t>Resumo.</w:t>
      </w:r>
      <w:r w:rsidRPr="00676E05">
        <w:t xml:space="preserve"> Este </w:t>
      </w:r>
      <w:r w:rsidR="00C002CE">
        <w:t>modelo</w:t>
      </w:r>
      <w:r w:rsidRPr="00676E05">
        <w:t xml:space="preserve"> descreve </w:t>
      </w:r>
      <w:r w:rsidR="00D57197">
        <w:t xml:space="preserve">as instruções de escrita de um relato de experiência do Projeto Integrador dos cursos da </w:t>
      </w:r>
      <w:proofErr w:type="spellStart"/>
      <w:r w:rsidR="00D57197">
        <w:t>UBTech</w:t>
      </w:r>
      <w:proofErr w:type="spellEnd"/>
      <w:r w:rsidR="00D57197">
        <w:t xml:space="preserve"> TI para a publicação em conferências, jornais e revistas seguindo as regras e padrões orientados pela Sociedade Brasileira de Computação (SBC). No resumo deve estar contido o problema tratado, o objetivo principal do trabalho, o método utilizado e os resultados obtidos. Recomenda-se não ultrapassar as 10 linhas no resumo no idioma português e no idioma em inglês.</w:t>
      </w:r>
    </w:p>
    <w:p w14:paraId="0C4D7865" w14:textId="77777777" w:rsidR="00D57197" w:rsidRPr="00D73E97" w:rsidRDefault="00EC49FE" w:rsidP="00D75B58">
      <w:pPr>
        <w:pStyle w:val="Ttulo1"/>
        <w:rPr>
          <w:lang w:val="pt-BR"/>
        </w:rPr>
      </w:pPr>
      <w:r w:rsidRPr="00D73E97">
        <w:rPr>
          <w:lang w:val="pt-BR"/>
        </w:rPr>
        <w:t xml:space="preserve">1. </w:t>
      </w:r>
      <w:r w:rsidR="00C47B71" w:rsidRPr="00D73E97">
        <w:rPr>
          <w:lang w:val="pt-BR"/>
        </w:rPr>
        <w:t>Introdução</w:t>
      </w:r>
    </w:p>
    <w:p w14:paraId="4720B956" w14:textId="319469EA" w:rsidR="00DF6BE8" w:rsidRPr="00C002CE" w:rsidRDefault="00D57197">
      <w:pPr>
        <w:rPr>
          <w:lang w:val="pt-BR"/>
        </w:rPr>
      </w:pPr>
      <w:r w:rsidRPr="00D57197">
        <w:rPr>
          <w:lang w:val="pt-BR"/>
        </w:rPr>
        <w:t xml:space="preserve">Na introdução devem ser </w:t>
      </w:r>
      <w:r w:rsidR="00005069">
        <w:rPr>
          <w:lang w:val="pt-BR"/>
        </w:rPr>
        <w:t xml:space="preserve">citadas referências sobre </w:t>
      </w:r>
      <w:r w:rsidR="002D74D8">
        <w:rPr>
          <w:lang w:val="pt-BR"/>
        </w:rPr>
        <w:t xml:space="preserve">Smart </w:t>
      </w:r>
      <w:proofErr w:type="spellStart"/>
      <w:r w:rsidR="002D74D8">
        <w:rPr>
          <w:lang w:val="pt-BR"/>
        </w:rPr>
        <w:t>Cities</w:t>
      </w:r>
      <w:proofErr w:type="spellEnd"/>
      <w:r w:rsidR="002D74D8">
        <w:rPr>
          <w:lang w:val="pt-BR"/>
        </w:rPr>
        <w:t xml:space="preserve">, </w:t>
      </w:r>
      <w:r w:rsidR="00DF6BE8">
        <w:rPr>
          <w:lang w:val="pt-BR"/>
        </w:rPr>
        <w:t>Startups</w:t>
      </w:r>
      <w:r w:rsidR="002D74D8">
        <w:rPr>
          <w:lang w:val="pt-BR"/>
        </w:rPr>
        <w:t xml:space="preserve"> e Empreendedorismo</w:t>
      </w:r>
      <w:r w:rsidR="00DF6BE8">
        <w:rPr>
          <w:lang w:val="pt-BR"/>
        </w:rPr>
        <w:t xml:space="preserve"> </w:t>
      </w:r>
      <w:r w:rsidR="00005069">
        <w:rPr>
          <w:lang w:val="pt-BR"/>
        </w:rPr>
        <w:t xml:space="preserve">com o objetivo de contextualizar o trabalho.  </w:t>
      </w:r>
      <w:r w:rsidR="002D74D8">
        <w:rPr>
          <w:lang w:val="pt-BR"/>
        </w:rPr>
        <w:t>O</w:t>
      </w:r>
      <w:r w:rsidR="002D74D8" w:rsidRPr="002D74D8">
        <w:rPr>
          <w:lang w:val="pt-BR"/>
        </w:rPr>
        <w:t xml:space="preserve"> tema Cidades Inteligentes e Sustentáveis incita a necessidade de estudo de novas tendências de mercado, por meio da convergência com tecnologias emergentes aplicáveis as áreas de mobilidade urbana, energia, água, gás, segurança pública, saúde, educação, meio ambiente, edificações inteligentes, gestão pública, entre outras. </w:t>
      </w:r>
      <w:r w:rsidR="00C47B71">
        <w:rPr>
          <w:lang w:val="pt-BR"/>
        </w:rPr>
        <w:t xml:space="preserve">Esta introdução contém em média de </w:t>
      </w:r>
      <w:r w:rsidR="00DF6BE8">
        <w:rPr>
          <w:lang w:val="pt-BR"/>
        </w:rPr>
        <w:t>4</w:t>
      </w:r>
      <w:r w:rsidR="00C47B71">
        <w:rPr>
          <w:lang w:val="pt-BR"/>
        </w:rPr>
        <w:t xml:space="preserve"> a </w:t>
      </w:r>
      <w:r w:rsidR="00DF6BE8">
        <w:rPr>
          <w:lang w:val="pt-BR"/>
        </w:rPr>
        <w:t>6</w:t>
      </w:r>
      <w:r w:rsidR="00C47B71">
        <w:rPr>
          <w:lang w:val="pt-BR"/>
        </w:rPr>
        <w:t xml:space="preserve"> parágrafos que variam entre 4 a 6 linhas em cada um.</w:t>
      </w:r>
      <w:r w:rsidR="00DF6BE8">
        <w:rPr>
          <w:lang w:val="pt-BR"/>
        </w:rPr>
        <w:t xml:space="preserve"> </w:t>
      </w:r>
    </w:p>
    <w:p w14:paraId="4C266192" w14:textId="77777777" w:rsidR="00C47B71" w:rsidRDefault="002D74D8">
      <w:pPr>
        <w:rPr>
          <w:lang w:val="pt-BR"/>
        </w:rPr>
      </w:pPr>
      <w:r>
        <w:rPr>
          <w:lang w:val="pt-BR"/>
        </w:rPr>
        <w:tab/>
      </w:r>
      <w:r w:rsidR="007C1EE1">
        <w:rPr>
          <w:lang w:val="pt-BR"/>
        </w:rPr>
        <w:t>Posteriormente</w:t>
      </w:r>
      <w:r w:rsidR="00D73E97">
        <w:rPr>
          <w:lang w:val="pt-BR"/>
        </w:rPr>
        <w:t>,</w:t>
      </w:r>
      <w:r w:rsidR="007C1EE1">
        <w:rPr>
          <w:lang w:val="pt-BR"/>
        </w:rPr>
        <w:t xml:space="preserve"> deve-se descrever o problema abordado e </w:t>
      </w:r>
      <w:r w:rsidR="00005069">
        <w:rPr>
          <w:lang w:val="pt-BR"/>
        </w:rPr>
        <w:t>qual o público-alvo</w:t>
      </w:r>
      <w:r w:rsidR="00B03E01">
        <w:rPr>
          <w:lang w:val="pt-BR"/>
        </w:rPr>
        <w:t xml:space="preserve">, os detalhes da solução proposta para resolver o problema de </w:t>
      </w:r>
      <w:r w:rsidR="00C47B71">
        <w:rPr>
          <w:lang w:val="pt-BR"/>
        </w:rPr>
        <w:t>maneira clara</w:t>
      </w:r>
      <w:r w:rsidR="00B03E01">
        <w:rPr>
          <w:lang w:val="pt-BR"/>
        </w:rPr>
        <w:t xml:space="preserve"> e objetiva</w:t>
      </w:r>
      <w:r w:rsidR="00DF6BE8">
        <w:rPr>
          <w:lang w:val="pt-BR"/>
        </w:rPr>
        <w:t xml:space="preserve">. </w:t>
      </w:r>
      <w:r w:rsidR="00B03E01">
        <w:rPr>
          <w:lang w:val="pt-BR"/>
        </w:rPr>
        <w:t xml:space="preserve"> </w:t>
      </w:r>
      <w:r w:rsidR="00DF6BE8">
        <w:rPr>
          <w:lang w:val="pt-BR"/>
        </w:rPr>
        <w:t>Além disso, os investimentos e a rentabilidade (fontes de receita) devem ser destacados.</w:t>
      </w:r>
    </w:p>
    <w:bookmarkEnd w:id="0"/>
    <w:p w14:paraId="0A37501D" w14:textId="77777777" w:rsidR="00DF6BE8" w:rsidRDefault="00DF6BE8" w:rsidP="00DF6BE8">
      <w:pPr>
        <w:rPr>
          <w:lang w:val="pt-BR"/>
        </w:rPr>
      </w:pPr>
      <w:r>
        <w:rPr>
          <w:noProof/>
          <w:lang w:val="pt-BR"/>
        </w:rPr>
        <w:lastRenderedPageBreak/>
        <w:drawing>
          <wp:inline distT="0" distB="0" distL="0" distR="0" wp14:anchorId="62F8B96E" wp14:editId="7AEEA0C0">
            <wp:extent cx="5400675" cy="2627630"/>
            <wp:effectExtent l="0" t="0" r="9525"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400675" cy="2627630"/>
                    </a:xfrm>
                    <a:prstGeom prst="rect">
                      <a:avLst/>
                    </a:prstGeom>
                    <a:noFill/>
                    <a:ln>
                      <a:noFill/>
                    </a:ln>
                  </pic:spPr>
                </pic:pic>
              </a:graphicData>
            </a:graphic>
          </wp:inline>
        </w:drawing>
      </w:r>
    </w:p>
    <w:p w14:paraId="25AFFD6B" w14:textId="10592062" w:rsidR="00C002CE" w:rsidRDefault="00DF6BE8" w:rsidP="00C002CE">
      <w:pPr>
        <w:pStyle w:val="Legenda"/>
        <w:spacing w:before="0" w:after="0"/>
        <w:jc w:val="both"/>
        <w:rPr>
          <w:lang w:val="pt-BR"/>
        </w:rPr>
      </w:pPr>
      <w:r w:rsidRPr="009D517B">
        <w:rPr>
          <w:lang w:val="pt-BR"/>
        </w:rPr>
        <w:t xml:space="preserve">Figura </w:t>
      </w:r>
      <w:r w:rsidRPr="00C002CE">
        <w:fldChar w:fldCharType="begin"/>
      </w:r>
      <w:r w:rsidRPr="009D517B">
        <w:rPr>
          <w:lang w:val="pt-BR"/>
        </w:rPr>
        <w:instrText xml:space="preserve"> SEQ Figure \* ARABIC </w:instrText>
      </w:r>
      <w:r w:rsidRPr="00C002CE">
        <w:rPr>
          <w:lang w:val="pt-BR"/>
        </w:rPr>
        <w:fldChar w:fldCharType="separate"/>
      </w:r>
      <w:r w:rsidRPr="009D517B">
        <w:rPr>
          <w:noProof/>
          <w:lang w:val="pt-BR"/>
        </w:rPr>
        <w:t>1</w:t>
      </w:r>
      <w:r w:rsidRPr="00C002CE">
        <w:fldChar w:fldCharType="end"/>
      </w:r>
      <w:r w:rsidR="00C002CE">
        <w:rPr>
          <w:lang w:val="pt-BR"/>
        </w:rPr>
        <w:t>:</w:t>
      </w:r>
      <w:r w:rsidRPr="009D517B">
        <w:rPr>
          <w:lang w:val="pt-BR"/>
        </w:rPr>
        <w:t xml:space="preserve"> </w:t>
      </w:r>
      <w:r>
        <w:rPr>
          <w:lang w:val="pt-BR"/>
        </w:rPr>
        <w:t>Modelo de Negócios</w:t>
      </w:r>
      <w:r w:rsidR="00802EE9">
        <w:rPr>
          <w:lang w:val="pt-BR"/>
        </w:rPr>
        <w:t xml:space="preserve"> </w:t>
      </w:r>
    </w:p>
    <w:p w14:paraId="7BF17131" w14:textId="2F850109" w:rsidR="00DF6BE8" w:rsidRPr="009D517B" w:rsidRDefault="00802EE9" w:rsidP="00C002CE">
      <w:pPr>
        <w:pStyle w:val="Legenda"/>
        <w:spacing w:before="0" w:after="0"/>
        <w:jc w:val="both"/>
        <w:rPr>
          <w:lang w:val="pt-BR"/>
        </w:rPr>
      </w:pPr>
      <w:r>
        <w:rPr>
          <w:lang w:val="pt-BR"/>
        </w:rPr>
        <w:t xml:space="preserve">Fonte: </w:t>
      </w:r>
    </w:p>
    <w:p w14:paraId="6ACF5B16" w14:textId="11F6EBBB" w:rsidR="007C1EE1" w:rsidRDefault="00C47B71">
      <w:pPr>
        <w:rPr>
          <w:lang w:val="pt-BR"/>
        </w:rPr>
      </w:pPr>
      <w:r>
        <w:rPr>
          <w:lang w:val="pt-BR"/>
        </w:rPr>
        <w:tab/>
      </w:r>
      <w:r w:rsidR="00B03E01">
        <w:rPr>
          <w:lang w:val="pt-BR"/>
        </w:rPr>
        <w:t xml:space="preserve">Na sequência, deve-se enfatizar de forma sucinta, as principais tendências, padrões e tecnologias utilizadas nesse cenário, tais como: Internet das Coisas, Inteligência Artificial, Sistemas embarcados, </w:t>
      </w:r>
      <w:r w:rsidR="00B03E01" w:rsidRPr="00C002CE">
        <w:rPr>
          <w:i/>
          <w:lang w:val="pt-BR"/>
        </w:rPr>
        <w:t>Big Data</w:t>
      </w:r>
      <w:r w:rsidR="00B03E01">
        <w:rPr>
          <w:lang w:val="pt-BR"/>
        </w:rPr>
        <w:t xml:space="preserve">, </w:t>
      </w:r>
      <w:proofErr w:type="spellStart"/>
      <w:r w:rsidR="00B03E01" w:rsidRPr="00C002CE">
        <w:rPr>
          <w:i/>
          <w:lang w:val="pt-BR"/>
        </w:rPr>
        <w:t>Machine</w:t>
      </w:r>
      <w:proofErr w:type="spellEnd"/>
      <w:r w:rsidR="00B03E01" w:rsidRPr="00C002CE">
        <w:rPr>
          <w:i/>
          <w:lang w:val="pt-BR"/>
        </w:rPr>
        <w:t xml:space="preserve"> Learning</w:t>
      </w:r>
      <w:r w:rsidR="00B03E01">
        <w:rPr>
          <w:lang w:val="pt-BR"/>
        </w:rPr>
        <w:t>, entre outras</w:t>
      </w:r>
      <w:r w:rsidR="00B03E01" w:rsidRPr="00D004FE">
        <w:rPr>
          <w:i/>
          <w:iCs/>
          <w:lang w:val="pt-BR"/>
        </w:rPr>
        <w:t xml:space="preserve">. </w:t>
      </w:r>
      <w:r>
        <w:rPr>
          <w:lang w:val="pt-BR"/>
        </w:rPr>
        <w:t xml:space="preserve"> Também devem ser citados os objetivos a serem obtidos pelo grupo com o trabalho, além de explicar de maneira resumida o que será abordado nas próximas seções.</w:t>
      </w:r>
      <w:r w:rsidR="00DF6BE8">
        <w:rPr>
          <w:lang w:val="pt-BR"/>
        </w:rPr>
        <w:t xml:space="preserve"> </w:t>
      </w:r>
    </w:p>
    <w:p w14:paraId="053B7079" w14:textId="77777777" w:rsidR="00C47B71" w:rsidRDefault="00C47B71" w:rsidP="00C47B71">
      <w:pPr>
        <w:rPr>
          <w:lang w:val="pt-BR"/>
        </w:rPr>
      </w:pPr>
      <w:r w:rsidRPr="00C47B71">
        <w:rPr>
          <w:lang w:val="pt-BR"/>
        </w:rPr>
        <w:tab/>
        <w:t xml:space="preserve">Todos os trabalhos confeccionados </w:t>
      </w:r>
      <w:r w:rsidR="00B03E01">
        <w:rPr>
          <w:lang w:val="pt-BR"/>
        </w:rPr>
        <w:t>por meio</w:t>
      </w:r>
      <w:r w:rsidR="00B03E01" w:rsidRPr="00C47B71">
        <w:rPr>
          <w:lang w:val="pt-BR"/>
        </w:rPr>
        <w:t xml:space="preserve"> </w:t>
      </w:r>
      <w:r w:rsidRPr="00C47B71">
        <w:rPr>
          <w:lang w:val="pt-BR"/>
        </w:rPr>
        <w:t>do PI</w:t>
      </w:r>
      <w:r>
        <w:rPr>
          <w:lang w:val="pt-BR"/>
        </w:rPr>
        <w:t xml:space="preserve"> devem conter entre </w:t>
      </w:r>
      <w:r w:rsidR="0084600D">
        <w:rPr>
          <w:lang w:val="pt-BR"/>
        </w:rPr>
        <w:t>6</w:t>
      </w:r>
      <w:r>
        <w:rPr>
          <w:lang w:val="pt-BR"/>
        </w:rPr>
        <w:t xml:space="preserve"> a </w:t>
      </w:r>
      <w:r w:rsidR="006A70D0">
        <w:rPr>
          <w:lang w:val="pt-BR"/>
        </w:rPr>
        <w:t>10</w:t>
      </w:r>
      <w:r>
        <w:rPr>
          <w:lang w:val="pt-BR"/>
        </w:rPr>
        <w:t xml:space="preserve"> páginas seguindo o padrão adotado</w:t>
      </w:r>
      <w:r w:rsidRPr="00C47B71">
        <w:rPr>
          <w:lang w:val="pt-BR"/>
        </w:rPr>
        <w:t xml:space="preserve"> </w:t>
      </w:r>
      <w:r>
        <w:rPr>
          <w:lang w:val="pt-BR"/>
        </w:rPr>
        <w:t xml:space="preserve">pela SBC e escritos preferencialmente em </w:t>
      </w:r>
      <w:r w:rsidRPr="00C47B71">
        <w:rPr>
          <w:lang w:val="pt-BR"/>
        </w:rPr>
        <w:t xml:space="preserve">português. O formato </w:t>
      </w:r>
      <w:r w:rsidR="00D73E97">
        <w:rPr>
          <w:lang w:val="pt-BR"/>
        </w:rPr>
        <w:t>do artigo</w:t>
      </w:r>
      <w:r w:rsidRPr="00C47B71">
        <w:rPr>
          <w:lang w:val="pt-BR"/>
        </w:rPr>
        <w:t xml:space="preserve"> deve ser A4 com coluna única, 3,5 cm para margem superior, 2,5 cm para margem inferior e 3,0 cm para margens laterais, sem cabeçalhos ou rodapés. A fonte principal deve ser Times, tamanho nominal de 12 pontos, com 6 pontos de espaço antes de cada parágrafo. Os números de página devem ser suprimidos.</w:t>
      </w:r>
    </w:p>
    <w:p w14:paraId="11B853D1" w14:textId="77777777" w:rsidR="00D73E97" w:rsidRPr="0082668A" w:rsidRDefault="00D73E97" w:rsidP="00D73E97">
      <w:pPr>
        <w:pStyle w:val="Ttulo1"/>
        <w:rPr>
          <w:lang w:val="pt-BR"/>
        </w:rPr>
      </w:pPr>
      <w:bookmarkStart w:id="14" w:name="_Hlk527315682"/>
      <w:r>
        <w:rPr>
          <w:lang w:val="pt-BR"/>
        </w:rPr>
        <w:t>2</w:t>
      </w:r>
      <w:r w:rsidRPr="00F92ABD">
        <w:rPr>
          <w:lang w:val="pt-BR"/>
        </w:rPr>
        <w:t xml:space="preserve">. Metodologia </w:t>
      </w:r>
      <w:bookmarkEnd w:id="14"/>
    </w:p>
    <w:p w14:paraId="14836B0D" w14:textId="34228D8E" w:rsidR="002D74D8" w:rsidRPr="00C002CE" w:rsidRDefault="002D74D8">
      <w:pPr>
        <w:rPr>
          <w:rFonts w:ascii="Times New Roman" w:hAnsi="Times New Roman"/>
          <w:lang w:val="pt-BR"/>
        </w:rPr>
      </w:pPr>
      <w:r w:rsidRPr="00D004FE">
        <w:rPr>
          <w:rFonts w:ascii="Times New Roman" w:hAnsi="Times New Roman"/>
          <w:lang w:val="pt-BR"/>
        </w:rPr>
        <w:t>A metodologia do PI segue os seguintes passos: em um primeiro momento é desenvolvido o modelo de negócios, a</w:t>
      </w:r>
      <w:r w:rsidRPr="00802EE9">
        <w:rPr>
          <w:rFonts w:ascii="Times New Roman" w:hAnsi="Times New Roman"/>
          <w:lang w:val="pt-BR"/>
        </w:rPr>
        <w:t xml:space="preserve"> partir da definição de qual produto vai ser implementado e do público alvo, dentro do contexto de uma Startup. Na sequência, é produzida uma </w:t>
      </w:r>
      <w:proofErr w:type="spellStart"/>
      <w:r w:rsidRPr="00A81A76">
        <w:rPr>
          <w:rFonts w:ascii="Times New Roman" w:hAnsi="Times New Roman"/>
          <w:i/>
          <w:iCs/>
          <w:lang w:val="pt-BR"/>
        </w:rPr>
        <w:t>Landing</w:t>
      </w:r>
      <w:proofErr w:type="spellEnd"/>
      <w:r w:rsidRPr="00A81A76">
        <w:rPr>
          <w:rFonts w:ascii="Times New Roman" w:hAnsi="Times New Roman"/>
          <w:i/>
          <w:iCs/>
          <w:lang w:val="pt-BR"/>
        </w:rPr>
        <w:t xml:space="preserve"> Page</w:t>
      </w:r>
      <w:r w:rsidRPr="00C002CE">
        <w:rPr>
          <w:rFonts w:ascii="Times New Roman" w:hAnsi="Times New Roman"/>
          <w:lang w:val="pt-BR"/>
        </w:rPr>
        <w:t>,</w:t>
      </w:r>
      <w:r w:rsidRPr="00C002CE">
        <w:rPr>
          <w:rFonts w:ascii="Times New Roman" w:hAnsi="Times New Roman"/>
          <w:i/>
          <w:iCs/>
          <w:lang w:val="pt-BR"/>
        </w:rPr>
        <w:t xml:space="preserve"> </w:t>
      </w:r>
      <w:r w:rsidRPr="00C002CE">
        <w:rPr>
          <w:rFonts w:ascii="Times New Roman" w:hAnsi="Times New Roman"/>
          <w:lang w:val="pt-BR"/>
        </w:rPr>
        <w:t>incluindo identidade visual com abordagem comercial, com o objetivo de apresentar o produto, seus diferenciais e os artefatos desenvolvidos. O próximo passo, é o desenvolvimento de protótipos de interface (</w:t>
      </w:r>
      <w:proofErr w:type="spellStart"/>
      <w:r w:rsidRPr="00C002CE">
        <w:rPr>
          <w:rFonts w:ascii="Times New Roman" w:hAnsi="Times New Roman"/>
          <w:i/>
          <w:iCs/>
          <w:lang w:val="pt-BR"/>
        </w:rPr>
        <w:t>Mockups</w:t>
      </w:r>
      <w:proofErr w:type="spellEnd"/>
      <w:r w:rsidRPr="00C002CE">
        <w:rPr>
          <w:rFonts w:ascii="Times New Roman" w:hAnsi="Times New Roman"/>
          <w:lang w:val="pt-BR"/>
        </w:rPr>
        <w:t xml:space="preserve">), incluindo a navegabilidade entre as telas.  Após a prototipação, os alunos desenvolvem uma prova de conceito, seguindo o processo </w:t>
      </w:r>
      <w:proofErr w:type="spellStart"/>
      <w:r w:rsidRPr="00C002CE">
        <w:rPr>
          <w:rFonts w:ascii="Times New Roman" w:hAnsi="Times New Roman"/>
          <w:i/>
          <w:iCs/>
          <w:lang w:val="pt-BR"/>
        </w:rPr>
        <w:t>Minimum</w:t>
      </w:r>
      <w:proofErr w:type="spellEnd"/>
      <w:r w:rsidRPr="00C002CE">
        <w:rPr>
          <w:rFonts w:ascii="Times New Roman" w:hAnsi="Times New Roman"/>
          <w:i/>
          <w:iCs/>
          <w:lang w:val="pt-BR"/>
        </w:rPr>
        <w:t xml:space="preserve"> </w:t>
      </w:r>
      <w:proofErr w:type="spellStart"/>
      <w:r w:rsidRPr="00C002CE">
        <w:rPr>
          <w:rFonts w:ascii="Times New Roman" w:hAnsi="Times New Roman"/>
          <w:i/>
          <w:iCs/>
          <w:lang w:val="pt-BR"/>
        </w:rPr>
        <w:t>Viable</w:t>
      </w:r>
      <w:proofErr w:type="spellEnd"/>
      <w:r w:rsidRPr="00C002CE">
        <w:rPr>
          <w:rFonts w:ascii="Times New Roman" w:hAnsi="Times New Roman"/>
          <w:i/>
          <w:iCs/>
          <w:lang w:val="pt-BR"/>
        </w:rPr>
        <w:t xml:space="preserve"> </w:t>
      </w:r>
      <w:proofErr w:type="spellStart"/>
      <w:r w:rsidRPr="00C002CE">
        <w:rPr>
          <w:rFonts w:ascii="Times New Roman" w:hAnsi="Times New Roman"/>
          <w:i/>
          <w:iCs/>
          <w:lang w:val="pt-BR"/>
        </w:rPr>
        <w:t>Product</w:t>
      </w:r>
      <w:proofErr w:type="spellEnd"/>
      <w:r w:rsidRPr="00C002CE">
        <w:rPr>
          <w:rFonts w:ascii="Times New Roman" w:hAnsi="Times New Roman"/>
          <w:lang w:val="pt-BR"/>
        </w:rPr>
        <w:t xml:space="preserve"> (MVP), que consiste em uma versão inicial do produto passível de testes.</w:t>
      </w:r>
    </w:p>
    <w:p w14:paraId="436F1A7C" w14:textId="77777777" w:rsidR="00D73E97" w:rsidRPr="00C002CE" w:rsidRDefault="00461549">
      <w:pPr>
        <w:rPr>
          <w:rFonts w:ascii="Times New Roman" w:hAnsi="Times New Roman"/>
          <w:lang w:val="pt-BR"/>
        </w:rPr>
      </w:pPr>
      <w:r>
        <w:rPr>
          <w:rFonts w:ascii="Times New Roman" w:hAnsi="Times New Roman"/>
          <w:szCs w:val="24"/>
          <w:lang w:val="pt-BR"/>
        </w:rPr>
        <w:tab/>
      </w:r>
      <w:r w:rsidR="00D73E97" w:rsidRPr="00D004FE">
        <w:rPr>
          <w:rFonts w:ascii="Times New Roman" w:hAnsi="Times New Roman"/>
          <w:lang w:val="pt-BR"/>
        </w:rPr>
        <w:t>N</w:t>
      </w:r>
      <w:r w:rsidR="00DA6450" w:rsidRPr="00D004FE">
        <w:rPr>
          <w:rFonts w:ascii="Times New Roman" w:hAnsi="Times New Roman"/>
          <w:lang w:val="pt-BR"/>
        </w:rPr>
        <w:t xml:space="preserve">essa Seção </w:t>
      </w:r>
      <w:r w:rsidR="00D73E97" w:rsidRPr="00802EE9">
        <w:rPr>
          <w:rFonts w:ascii="Times New Roman" w:hAnsi="Times New Roman"/>
          <w:lang w:val="pt-BR"/>
        </w:rPr>
        <w:t xml:space="preserve">devem ser explicados os passos adotados pelo grupo para construir </w:t>
      </w:r>
      <w:r w:rsidR="00DA6450" w:rsidRPr="00A81A76">
        <w:rPr>
          <w:rFonts w:ascii="Times New Roman" w:hAnsi="Times New Roman"/>
          <w:lang w:val="pt-BR"/>
        </w:rPr>
        <w:t xml:space="preserve">e testar </w:t>
      </w:r>
      <w:r w:rsidR="00D73E97" w:rsidRPr="00C002CE">
        <w:rPr>
          <w:rFonts w:ascii="Times New Roman" w:hAnsi="Times New Roman"/>
          <w:lang w:val="pt-BR"/>
        </w:rPr>
        <w:t>a solução proposta. Podem ser adotados como métodos o estudo de caso, uma pesquisa de campo ou um experimento simples em que são realizados pequenos testes.</w:t>
      </w:r>
      <w:r w:rsidR="00865A52" w:rsidRPr="00C002CE">
        <w:rPr>
          <w:rFonts w:ascii="Times New Roman" w:hAnsi="Times New Roman"/>
          <w:lang w:val="pt-BR"/>
        </w:rPr>
        <w:t xml:space="preserve"> Uma das opções deve ser escolhida.</w:t>
      </w:r>
    </w:p>
    <w:p w14:paraId="5880FF75" w14:textId="77777777" w:rsidR="00D73E97" w:rsidRDefault="00D73E97" w:rsidP="00D73E97">
      <w:pPr>
        <w:rPr>
          <w:lang w:val="pt-BR"/>
        </w:rPr>
      </w:pPr>
      <w:r>
        <w:rPr>
          <w:lang w:val="pt-BR"/>
        </w:rPr>
        <w:tab/>
      </w:r>
      <w:r w:rsidR="00865A52">
        <w:rPr>
          <w:lang w:val="pt-BR"/>
        </w:rPr>
        <w:t>O</w:t>
      </w:r>
      <w:r>
        <w:rPr>
          <w:lang w:val="pt-BR"/>
        </w:rPr>
        <w:t xml:space="preserve"> estudo de caso deve ser adotado quando o produto/protótipo gerado é utilizado em um cenário real e são obtidos os primeiros resultados dos seus testes.</w:t>
      </w:r>
    </w:p>
    <w:p w14:paraId="5D8CF350" w14:textId="77777777" w:rsidR="00D73E97" w:rsidRDefault="00D73E97" w:rsidP="00D73E97">
      <w:pPr>
        <w:rPr>
          <w:lang w:val="pt-BR"/>
        </w:rPr>
      </w:pPr>
      <w:r>
        <w:rPr>
          <w:lang w:val="pt-BR"/>
        </w:rPr>
        <w:lastRenderedPageBreak/>
        <w:tab/>
        <w:t>Na pesquisa de campo o grupo realiza uma consulta acerca do seu projeto com os colegas, professores ou os profissionais da área. Neste caso, deve-se elaborar um questionário com perguntas explicativas que respondam a viabilidade da solução e para que se torne possível coletar os resultados.</w:t>
      </w:r>
    </w:p>
    <w:p w14:paraId="5DAB6C7B" w14:textId="463C04F3" w:rsidR="00D73E97" w:rsidRPr="00C47B71" w:rsidRDefault="00D73E97" w:rsidP="00C47B71">
      <w:pPr>
        <w:rPr>
          <w:lang w:val="pt-BR"/>
        </w:rPr>
      </w:pPr>
      <w:r>
        <w:rPr>
          <w:lang w:val="pt-BR"/>
        </w:rPr>
        <w:tab/>
        <w:t>No experimento simples o grupo realiza testes e simulações controladas da sua proposta e apresenta em seguida os resultados. Neste método é importante tornar claro o que será avaliado na solução tais como usabilidade, desempenho, otimização, dentre outras categorias.</w:t>
      </w:r>
      <w:bookmarkStart w:id="15" w:name="_GoBack"/>
      <w:bookmarkEnd w:id="15"/>
    </w:p>
    <w:p w14:paraId="630FED5A" w14:textId="77777777" w:rsidR="00EC49FE" w:rsidRPr="00D73E97" w:rsidRDefault="00D73E97" w:rsidP="00603861">
      <w:pPr>
        <w:pStyle w:val="Ttulo1"/>
        <w:rPr>
          <w:lang w:val="pt-BR"/>
        </w:rPr>
      </w:pPr>
      <w:r>
        <w:rPr>
          <w:lang w:val="pt-BR"/>
        </w:rPr>
        <w:t>3</w:t>
      </w:r>
      <w:r w:rsidR="00EC49FE" w:rsidRPr="00D73E97">
        <w:rPr>
          <w:lang w:val="pt-BR"/>
        </w:rPr>
        <w:t xml:space="preserve">. </w:t>
      </w:r>
      <w:r>
        <w:rPr>
          <w:lang w:val="pt-BR"/>
        </w:rPr>
        <w:t>Fundamentação Teórica</w:t>
      </w:r>
    </w:p>
    <w:p w14:paraId="639AAE37" w14:textId="77777777" w:rsidR="006B0DDF" w:rsidRDefault="00B03E01" w:rsidP="00B03E01">
      <w:pPr>
        <w:rPr>
          <w:lang w:val="pt-BR"/>
        </w:rPr>
      </w:pPr>
      <w:r>
        <w:rPr>
          <w:lang w:val="pt-BR"/>
        </w:rPr>
        <w:t>A Fundamentação Teórica</w:t>
      </w:r>
      <w:r w:rsidR="006B0DDF" w:rsidRPr="006B0DDF">
        <w:rPr>
          <w:lang w:val="pt-BR"/>
        </w:rPr>
        <w:t xml:space="preserve"> </w:t>
      </w:r>
      <w:r w:rsidR="00461549">
        <w:rPr>
          <w:lang w:val="pt-BR"/>
        </w:rPr>
        <w:t>objetiva descrever uma discussão teórica sobre Cidades Inteligentes.</w:t>
      </w:r>
      <w:r w:rsidR="006B0DDF" w:rsidRPr="006B0DDF">
        <w:rPr>
          <w:lang w:val="pt-BR"/>
        </w:rPr>
        <w:t xml:space="preserve"> </w:t>
      </w:r>
      <w:r w:rsidR="00461549">
        <w:rPr>
          <w:lang w:val="pt-BR"/>
        </w:rPr>
        <w:t xml:space="preserve">Além disso, </w:t>
      </w:r>
      <w:r w:rsidR="006B0DDF" w:rsidRPr="006B0DDF">
        <w:rPr>
          <w:lang w:val="pt-BR"/>
        </w:rPr>
        <w:t>informações acerca da á</w:t>
      </w:r>
      <w:r w:rsidR="006B0DDF">
        <w:rPr>
          <w:lang w:val="pt-BR"/>
        </w:rPr>
        <w:t xml:space="preserve">rea e tecnologias utilizadas </w:t>
      </w:r>
      <w:r>
        <w:rPr>
          <w:lang w:val="pt-BR"/>
        </w:rPr>
        <w:t>no desenvolvimento da solução</w:t>
      </w:r>
      <w:r w:rsidR="00461549">
        <w:rPr>
          <w:lang w:val="pt-BR"/>
        </w:rPr>
        <w:t xml:space="preserve"> devem ser apresentadas</w:t>
      </w:r>
      <w:r w:rsidR="006B0DDF">
        <w:rPr>
          <w:lang w:val="pt-BR"/>
        </w:rPr>
        <w:t xml:space="preserve">. </w:t>
      </w:r>
    </w:p>
    <w:p w14:paraId="40E558A7" w14:textId="77777777" w:rsidR="006B0DDF" w:rsidRPr="006B0DDF" w:rsidRDefault="00461549" w:rsidP="006B0DDF">
      <w:pPr>
        <w:pStyle w:val="Ttulo2"/>
        <w:rPr>
          <w:lang w:val="pt-BR"/>
        </w:rPr>
      </w:pPr>
      <w:r>
        <w:rPr>
          <w:lang w:val="pt-BR"/>
        </w:rPr>
        <w:t>3</w:t>
      </w:r>
      <w:r w:rsidR="006B0DDF" w:rsidRPr="006B0DDF">
        <w:rPr>
          <w:lang w:val="pt-BR"/>
        </w:rPr>
        <w:t xml:space="preserve">.1. </w:t>
      </w:r>
      <w:r>
        <w:rPr>
          <w:lang w:val="pt-BR"/>
        </w:rPr>
        <w:t>Cidades Inteligentes</w:t>
      </w:r>
    </w:p>
    <w:p w14:paraId="487BD0E7" w14:textId="77777777" w:rsidR="00EC49FE" w:rsidRPr="009D517B" w:rsidRDefault="006B0DDF" w:rsidP="009D517B">
      <w:pPr>
        <w:rPr>
          <w:lang w:val="pt-BR"/>
        </w:rPr>
      </w:pPr>
      <w:r>
        <w:rPr>
          <w:lang w:val="pt-BR"/>
        </w:rPr>
        <w:t>O título das</w:t>
      </w:r>
      <w:r w:rsidRPr="006B0DDF">
        <w:rPr>
          <w:lang w:val="pt-BR"/>
        </w:rPr>
        <w:t xml:space="preserve"> seções principais deve ter fonte tamanho 13 e </w:t>
      </w:r>
      <w:r>
        <w:rPr>
          <w:lang w:val="pt-BR"/>
        </w:rPr>
        <w:t>d</w:t>
      </w:r>
      <w:r w:rsidRPr="006B0DDF">
        <w:rPr>
          <w:lang w:val="pt-BR"/>
        </w:rPr>
        <w:t>as subseções devem ter tamanho 12, sendo ambas Times.</w:t>
      </w:r>
      <w:r>
        <w:rPr>
          <w:lang w:val="pt-BR"/>
        </w:rPr>
        <w:t xml:space="preserve"> O texto nas subseções também deve ser tamanho 12 seguindo-se o mesmo padrão do artigo.</w:t>
      </w:r>
      <w:r w:rsidR="00556B9F" w:rsidRPr="006B0DDF">
        <w:rPr>
          <w:lang w:val="pt-BR"/>
        </w:rPr>
        <w:tab/>
      </w:r>
    </w:p>
    <w:p w14:paraId="1D5AD8DD" w14:textId="77777777" w:rsidR="009D517B" w:rsidRPr="009D517B" w:rsidRDefault="00461549" w:rsidP="009D517B">
      <w:pPr>
        <w:pStyle w:val="Ttulo2"/>
        <w:rPr>
          <w:lang w:val="pt-BR"/>
        </w:rPr>
      </w:pPr>
      <w:r>
        <w:rPr>
          <w:lang w:val="pt-BR"/>
        </w:rPr>
        <w:t>3</w:t>
      </w:r>
      <w:r w:rsidR="009D517B" w:rsidRPr="009D517B">
        <w:rPr>
          <w:lang w:val="pt-BR"/>
        </w:rPr>
        <w:t xml:space="preserve">.2. </w:t>
      </w:r>
      <w:r>
        <w:rPr>
          <w:lang w:val="pt-BR"/>
        </w:rPr>
        <w:t>Tecnologias</w:t>
      </w:r>
    </w:p>
    <w:p w14:paraId="30A81429" w14:textId="77777777" w:rsidR="00461549" w:rsidRPr="00C002CE" w:rsidRDefault="00461549" w:rsidP="3FFFEE97">
      <w:pPr>
        <w:spacing w:line="259" w:lineRule="auto"/>
        <w:rPr>
          <w:lang w:val="pt-BR"/>
        </w:rPr>
      </w:pPr>
      <w:r>
        <w:rPr>
          <w:lang w:val="pt-BR"/>
        </w:rPr>
        <w:t>Deve-se apresentar de maneira clara a grande área da tecnologia, em qual subárea está enqua</w:t>
      </w:r>
      <w:r w:rsidRPr="3FFFEE97">
        <w:rPr>
          <w:lang w:val="pt-BR"/>
        </w:rPr>
        <w:t>drada e, caso exista, as demais subseções.</w:t>
      </w:r>
    </w:p>
    <w:p w14:paraId="6B8CCDE4" w14:textId="77777777" w:rsidR="00461549" w:rsidRPr="00C002CE" w:rsidRDefault="00461549" w:rsidP="00C002CE">
      <w:pPr>
        <w:spacing w:line="259" w:lineRule="auto"/>
        <w:rPr>
          <w:lang w:val="pt-BR"/>
        </w:rPr>
      </w:pPr>
      <w:r w:rsidRPr="00D73E97">
        <w:rPr>
          <w:lang w:val="pt-BR"/>
        </w:rPr>
        <w:tab/>
      </w:r>
      <w:r w:rsidRPr="3FFFEE97">
        <w:rPr>
          <w:lang w:val="pt-BR"/>
        </w:rPr>
        <w:t>É interessante que ao se descrever uma ou mais tecnologias sejam destacados alguns aspectos tais como o seu surgimento, evolução, aplicações e tendências atuais. Recomenda-se que esta seção seja breve e que não ultrapasse 2 laudas.</w:t>
      </w:r>
    </w:p>
    <w:p w14:paraId="1E977F85" w14:textId="1AC7AB70" w:rsidR="009D517B" w:rsidRDefault="009D517B" w:rsidP="009D517B">
      <w:pPr>
        <w:pStyle w:val="Figure"/>
        <w:jc w:val="both"/>
        <w:rPr>
          <w:noProof w:val="0"/>
          <w:lang w:val="pt-BR"/>
        </w:rPr>
      </w:pPr>
      <w:r w:rsidRPr="009D517B">
        <w:rPr>
          <w:noProof w:val="0"/>
          <w:lang w:val="pt-BR"/>
        </w:rPr>
        <w:t xml:space="preserve">As legendas das figuras e tabelas devem ser centralizadas se menores que uma linha (Figura </w:t>
      </w:r>
      <w:r w:rsidR="002D74D8">
        <w:rPr>
          <w:noProof w:val="0"/>
          <w:lang w:val="pt-BR"/>
        </w:rPr>
        <w:t>2</w:t>
      </w:r>
      <w:r w:rsidRPr="009D517B">
        <w:rPr>
          <w:noProof w:val="0"/>
          <w:lang w:val="pt-BR"/>
        </w:rPr>
        <w:t>), justificadas e recuadas de 0,8 cm nas duas margens, como mostra a Figura 1. A fonte da legenda deve ser helvética, 10 pontos, negrito, com 6 pontos de espaço e depois de cada legenda</w:t>
      </w:r>
      <w:r>
        <w:rPr>
          <w:noProof w:val="0"/>
          <w:lang w:val="pt-BR"/>
        </w:rPr>
        <w:t>.</w:t>
      </w:r>
      <w:r w:rsidRPr="009D517B">
        <w:rPr>
          <w:noProof w:val="0"/>
          <w:lang w:val="pt-BR"/>
        </w:rPr>
        <w:t xml:space="preserve"> </w:t>
      </w:r>
    </w:p>
    <w:p w14:paraId="02EB378F" w14:textId="77777777" w:rsidR="00B16E1E" w:rsidRPr="009D517B" w:rsidRDefault="002C78B1" w:rsidP="009D517B">
      <w:pPr>
        <w:pStyle w:val="Figure"/>
        <w:rPr>
          <w:lang w:val="pt-BR"/>
        </w:rPr>
      </w:pPr>
      <w:r>
        <w:rPr>
          <w:lang w:val="pt-BR"/>
        </w:rPr>
        <w:drawing>
          <wp:inline distT="0" distB="0" distL="0" distR="0" wp14:anchorId="5FAB265F" wp14:editId="07777777">
            <wp:extent cx="2553335" cy="2325370"/>
            <wp:effectExtent l="0" t="0" r="0" b="0"/>
            <wp:docPr id="1" name="Imagem 1" descr="cart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rt10"/>
                    <pic:cNvPicPr>
                      <a:picLocks noChangeAspect="1" noChangeArrowheads="1"/>
                    </pic:cNvPicPr>
                  </pic:nvPicPr>
                  <pic:blipFill>
                    <a:blip r:embed="rId16">
                      <a:grayscl/>
                      <a:extLst>
                        <a:ext uri="{28A0092B-C50C-407E-A947-70E740481C1C}">
                          <a14:useLocalDpi xmlns:a14="http://schemas.microsoft.com/office/drawing/2010/main" val="0"/>
                        </a:ext>
                      </a:extLst>
                    </a:blip>
                    <a:srcRect/>
                    <a:stretch>
                      <a:fillRect/>
                    </a:stretch>
                  </pic:blipFill>
                  <pic:spPr bwMode="auto">
                    <a:xfrm>
                      <a:off x="0" y="0"/>
                      <a:ext cx="2553335" cy="2325370"/>
                    </a:xfrm>
                    <a:prstGeom prst="rect">
                      <a:avLst/>
                    </a:prstGeom>
                    <a:noFill/>
                    <a:ln>
                      <a:noFill/>
                    </a:ln>
                  </pic:spPr>
                </pic:pic>
              </a:graphicData>
            </a:graphic>
          </wp:inline>
        </w:drawing>
      </w:r>
    </w:p>
    <w:p w14:paraId="0796C4B5" w14:textId="77777777" w:rsidR="00C002CE" w:rsidRDefault="009D517B" w:rsidP="00C002CE">
      <w:pPr>
        <w:pStyle w:val="Legenda"/>
        <w:spacing w:before="0" w:after="0"/>
        <w:rPr>
          <w:lang w:val="pt-BR"/>
        </w:rPr>
      </w:pPr>
      <w:r w:rsidRPr="009D517B">
        <w:rPr>
          <w:lang w:val="pt-BR"/>
        </w:rPr>
        <w:t>Figura</w:t>
      </w:r>
      <w:r w:rsidR="00B16E1E" w:rsidRPr="009D517B">
        <w:rPr>
          <w:lang w:val="pt-BR"/>
        </w:rPr>
        <w:t xml:space="preserve"> </w:t>
      </w:r>
      <w:r w:rsidR="002D74D8">
        <w:rPr>
          <w:lang w:val="pt-BR"/>
        </w:rPr>
        <w:t>2</w:t>
      </w:r>
      <w:r w:rsidR="00B16E1E" w:rsidRPr="009D517B">
        <w:rPr>
          <w:lang w:val="pt-BR"/>
        </w:rPr>
        <w:t xml:space="preserve">. </w:t>
      </w:r>
      <w:r w:rsidRPr="009D517B">
        <w:rPr>
          <w:lang w:val="pt-BR"/>
        </w:rPr>
        <w:t>Uma figura típica</w:t>
      </w:r>
    </w:p>
    <w:p w14:paraId="59C1C530" w14:textId="0092AD55" w:rsidR="00B16E1E" w:rsidRPr="009D517B" w:rsidRDefault="00EC3F10" w:rsidP="00C002CE">
      <w:pPr>
        <w:pStyle w:val="Legenda"/>
        <w:spacing w:before="0" w:after="0"/>
        <w:rPr>
          <w:lang w:val="pt-BR"/>
        </w:rPr>
      </w:pPr>
      <w:r>
        <w:rPr>
          <w:lang w:val="pt-BR"/>
        </w:rPr>
        <w:t xml:space="preserve"> Fonte: Próprio Autor</w:t>
      </w:r>
    </w:p>
    <w:p w14:paraId="151325BC" w14:textId="77777777" w:rsidR="0068092C" w:rsidRPr="009D517B" w:rsidRDefault="0068092C" w:rsidP="0068092C">
      <w:pPr>
        <w:rPr>
          <w:lang w:val="pt-BR"/>
        </w:rPr>
      </w:pPr>
      <w:r w:rsidRPr="00D73E97">
        <w:rPr>
          <w:lang w:val="pt-BR"/>
        </w:rPr>
        <w:lastRenderedPageBreak/>
        <w:tab/>
      </w:r>
      <w:r w:rsidR="009D517B" w:rsidRPr="009D517B">
        <w:rPr>
          <w:lang w:val="pt-BR"/>
        </w:rPr>
        <w:t>Nas tabelas, tente evitar o uso de fundos coloridos ou sombreados e evite linhas de enquadramento espessas, duplicadas ou desnecessárias. Ao reportar dados empíricos, não use mais dígitos decimais do que garantido pela sua precisão e reprodutibilidade. A legenda da tabela deve ser colocada antes da tabela (consulte a Tabela 1) e a fonte usada também deve ser helvética, 10 pontos, negrito, com 6 pontos de espaço antes e depois de cada legenda.</w:t>
      </w:r>
    </w:p>
    <w:p w14:paraId="6A05A809" w14:textId="77777777" w:rsidR="00D75B58" w:rsidRPr="00D73E97" w:rsidRDefault="00D75B58" w:rsidP="00157937">
      <w:pPr>
        <w:rPr>
          <w:lang w:val="pt-BR"/>
        </w:rPr>
      </w:pPr>
    </w:p>
    <w:p w14:paraId="7FF0A7D0" w14:textId="77777777" w:rsidR="00977226" w:rsidRPr="009D517B" w:rsidRDefault="009D517B" w:rsidP="00977226">
      <w:pPr>
        <w:pStyle w:val="Legenda"/>
        <w:rPr>
          <w:lang w:val="pt-BR"/>
        </w:rPr>
      </w:pPr>
      <w:r w:rsidRPr="009D517B">
        <w:rPr>
          <w:lang w:val="pt-BR"/>
        </w:rPr>
        <w:t>Tabela 1</w:t>
      </w:r>
      <w:r w:rsidR="00977226" w:rsidRPr="009D517B">
        <w:rPr>
          <w:lang w:val="pt-BR"/>
        </w:rPr>
        <w:t xml:space="preserve">. </w:t>
      </w:r>
      <w:r w:rsidRPr="009D517B">
        <w:rPr>
          <w:lang w:val="pt-BR"/>
        </w:rPr>
        <w:t>Esta é uma tabela de exemplo</w:t>
      </w:r>
    </w:p>
    <w:p w14:paraId="5A39BBE3" w14:textId="77777777" w:rsidR="00977226" w:rsidRDefault="002C78B1" w:rsidP="00977226">
      <w:pPr>
        <w:pStyle w:val="Figure"/>
      </w:pPr>
      <w:r>
        <w:rPr>
          <w:lang w:val="pt-BR"/>
        </w:rPr>
        <w:drawing>
          <wp:inline distT="0" distB="0" distL="0" distR="0" wp14:anchorId="32C0C807" wp14:editId="07777777">
            <wp:extent cx="3261360" cy="1932305"/>
            <wp:effectExtent l="0" t="0" r="0" b="0"/>
            <wp:docPr id="2" name="Imagem 2" descr="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able"/>
                    <pic:cNvPicPr>
                      <a:picLocks noChangeAspect="1" noChangeArrowheads="1"/>
                    </pic:cNvPicPr>
                  </pic:nvPicPr>
                  <pic:blipFill>
                    <a:blip r:embed="rId17">
                      <a:extLst>
                        <a:ext uri="{28A0092B-C50C-407E-A947-70E740481C1C}">
                          <a14:useLocalDpi xmlns:a14="http://schemas.microsoft.com/office/drawing/2010/main" val="0"/>
                        </a:ext>
                      </a:extLst>
                    </a:blip>
                    <a:srcRect l="1799" t="2260" r="1126" b="1131"/>
                    <a:stretch>
                      <a:fillRect/>
                    </a:stretch>
                  </pic:blipFill>
                  <pic:spPr bwMode="auto">
                    <a:xfrm>
                      <a:off x="0" y="0"/>
                      <a:ext cx="3261360" cy="1932305"/>
                    </a:xfrm>
                    <a:prstGeom prst="rect">
                      <a:avLst/>
                    </a:prstGeom>
                    <a:noFill/>
                    <a:ln>
                      <a:noFill/>
                    </a:ln>
                  </pic:spPr>
                </pic:pic>
              </a:graphicData>
            </a:graphic>
          </wp:inline>
        </w:drawing>
      </w:r>
    </w:p>
    <w:p w14:paraId="41C8F396" w14:textId="77777777" w:rsidR="0082668A" w:rsidRDefault="0082668A">
      <w:pPr>
        <w:rPr>
          <w:lang w:val="pt-BR"/>
        </w:rPr>
      </w:pPr>
    </w:p>
    <w:p w14:paraId="3A45671F" w14:textId="77777777" w:rsidR="0082668A" w:rsidRPr="0082668A" w:rsidRDefault="0082668A" w:rsidP="0082668A">
      <w:pPr>
        <w:pStyle w:val="Ttulo1"/>
        <w:rPr>
          <w:lang w:val="pt-BR"/>
        </w:rPr>
      </w:pPr>
      <w:r>
        <w:rPr>
          <w:lang w:val="pt-BR"/>
        </w:rPr>
        <w:t>4</w:t>
      </w:r>
      <w:r w:rsidRPr="00F92ABD">
        <w:rPr>
          <w:lang w:val="pt-BR"/>
        </w:rPr>
        <w:t xml:space="preserve">. </w:t>
      </w:r>
      <w:r>
        <w:rPr>
          <w:lang w:val="pt-BR"/>
        </w:rPr>
        <w:t>Resultados</w:t>
      </w:r>
      <w:r w:rsidR="00D73E97">
        <w:rPr>
          <w:lang w:val="pt-BR"/>
        </w:rPr>
        <w:t xml:space="preserve"> e Discussão </w:t>
      </w:r>
    </w:p>
    <w:p w14:paraId="72222084" w14:textId="77777777" w:rsidR="0082668A" w:rsidRDefault="0082668A">
      <w:pPr>
        <w:rPr>
          <w:lang w:val="pt-BR"/>
        </w:rPr>
      </w:pPr>
      <w:r>
        <w:rPr>
          <w:lang w:val="pt-BR"/>
        </w:rPr>
        <w:t>Os resultados devem ser apresentados de acordo com o tipo método adotado</w:t>
      </w:r>
      <w:r w:rsidR="004A59D6">
        <w:rPr>
          <w:lang w:val="pt-BR"/>
        </w:rPr>
        <w:t xml:space="preserve"> e apresentado na seção Metodologia</w:t>
      </w:r>
      <w:r>
        <w:rPr>
          <w:lang w:val="pt-BR"/>
        </w:rPr>
        <w:t>. Recomenda-se utilizar imagens, gráficos, tabelas comparativas e demais representações que tornem claros se os objetivos foram alcançados.</w:t>
      </w:r>
    </w:p>
    <w:p w14:paraId="188865DA" w14:textId="4A30C834" w:rsidR="00461549" w:rsidRPr="006B0DDF" w:rsidRDefault="00461549" w:rsidP="00461549">
      <w:pPr>
        <w:pStyle w:val="Ttulo2"/>
        <w:rPr>
          <w:lang w:val="pt-BR"/>
        </w:rPr>
      </w:pPr>
      <w:r>
        <w:rPr>
          <w:lang w:val="pt-BR"/>
        </w:rPr>
        <w:t>4</w:t>
      </w:r>
      <w:r w:rsidRPr="006B0DDF">
        <w:rPr>
          <w:lang w:val="pt-BR"/>
        </w:rPr>
        <w:t xml:space="preserve">.1. </w:t>
      </w:r>
      <w:r w:rsidR="00C002CE">
        <w:rPr>
          <w:i/>
          <w:lang w:val="pt-BR"/>
        </w:rPr>
        <w:t>Definição do Produto</w:t>
      </w:r>
      <w:r w:rsidR="001E4D66">
        <w:rPr>
          <w:lang w:val="pt-BR"/>
        </w:rPr>
        <w:t xml:space="preserve"> - </w:t>
      </w:r>
      <w:r>
        <w:rPr>
          <w:lang w:val="pt-BR"/>
        </w:rPr>
        <w:t>MVP</w:t>
      </w:r>
    </w:p>
    <w:p w14:paraId="012FABA7" w14:textId="0B5EAF62" w:rsidR="00461549" w:rsidRPr="00C002CE" w:rsidRDefault="00461549" w:rsidP="002E274C">
      <w:pPr>
        <w:pStyle w:val="Figure"/>
        <w:jc w:val="both"/>
        <w:rPr>
          <w:noProof w:val="0"/>
          <w:lang w:val="pt-BR"/>
        </w:rPr>
      </w:pPr>
      <w:r>
        <w:rPr>
          <w:noProof w:val="0"/>
          <w:lang w:val="pt-BR"/>
        </w:rPr>
        <w:t>Nessa seção devem ser destacados os módulos desenvolvidos pelo sistema e como ocorre a interação entre eles</w:t>
      </w:r>
      <w:r w:rsidR="5EA828FC">
        <w:rPr>
          <w:noProof w:val="0"/>
          <w:lang w:val="pt-BR"/>
        </w:rPr>
        <w:t>, interfaces, imagens, etc.</w:t>
      </w:r>
    </w:p>
    <w:p w14:paraId="72A3D3EC" w14:textId="77777777" w:rsidR="00D73E97" w:rsidRDefault="00D73E97" w:rsidP="00C002CE">
      <w:pPr>
        <w:pStyle w:val="Figure"/>
        <w:jc w:val="both"/>
        <w:rPr>
          <w:lang w:val="pt-BR"/>
        </w:rPr>
      </w:pPr>
    </w:p>
    <w:p w14:paraId="6CEEFBFF" w14:textId="77777777" w:rsidR="00D73E97" w:rsidRPr="0082668A" w:rsidRDefault="00D73E97" w:rsidP="00D73E97">
      <w:pPr>
        <w:pStyle w:val="Ttulo1"/>
        <w:rPr>
          <w:lang w:val="pt-BR"/>
        </w:rPr>
      </w:pPr>
      <w:r>
        <w:rPr>
          <w:lang w:val="pt-BR"/>
        </w:rPr>
        <w:t>5</w:t>
      </w:r>
      <w:r w:rsidRPr="00F92ABD">
        <w:rPr>
          <w:lang w:val="pt-BR"/>
        </w:rPr>
        <w:t xml:space="preserve">. </w:t>
      </w:r>
      <w:r>
        <w:rPr>
          <w:lang w:val="pt-BR"/>
        </w:rPr>
        <w:t xml:space="preserve">Considerações Finais </w:t>
      </w:r>
    </w:p>
    <w:p w14:paraId="71A4FAF2" w14:textId="77777777" w:rsidR="004A59D6" w:rsidRDefault="004A59D6" w:rsidP="004A59D6">
      <w:pPr>
        <w:rPr>
          <w:lang w:val="pt-BR"/>
        </w:rPr>
      </w:pPr>
      <w:r>
        <w:rPr>
          <w:lang w:val="pt-BR"/>
        </w:rPr>
        <w:t xml:space="preserve">Essa seção deve apresentar as contribuições gerais </w:t>
      </w:r>
      <w:r w:rsidR="0011642F">
        <w:rPr>
          <w:lang w:val="pt-BR"/>
        </w:rPr>
        <w:t>d</w:t>
      </w:r>
      <w:r>
        <w:rPr>
          <w:lang w:val="pt-BR"/>
        </w:rPr>
        <w:t xml:space="preserve">o trabalho, as limitações encontradas e as atividades futuras que podem ser desenvolvidas. Recomenda-se citar </w:t>
      </w:r>
      <w:r w:rsidR="0011642F">
        <w:rPr>
          <w:lang w:val="pt-BR"/>
        </w:rPr>
        <w:t xml:space="preserve">as </w:t>
      </w:r>
      <w:r>
        <w:rPr>
          <w:lang w:val="pt-BR"/>
        </w:rPr>
        <w:t>dificuldades técnicas acerca do desenvolvimento da solução</w:t>
      </w:r>
      <w:r w:rsidR="0011642F">
        <w:rPr>
          <w:lang w:val="pt-BR"/>
        </w:rPr>
        <w:t>.</w:t>
      </w:r>
    </w:p>
    <w:p w14:paraId="0D0B940D" w14:textId="77777777" w:rsidR="00D73E97" w:rsidRPr="0082668A" w:rsidRDefault="00D73E97">
      <w:pPr>
        <w:rPr>
          <w:lang w:val="pt-BR"/>
        </w:rPr>
      </w:pPr>
    </w:p>
    <w:p w14:paraId="04CB162D" w14:textId="77777777" w:rsidR="00EC49FE" w:rsidRPr="00157937" w:rsidRDefault="00D73E97" w:rsidP="00603861">
      <w:pPr>
        <w:pStyle w:val="Ttulo1"/>
        <w:rPr>
          <w:lang w:val="pt-BR"/>
        </w:rPr>
      </w:pPr>
      <w:r>
        <w:rPr>
          <w:lang w:val="pt-BR"/>
        </w:rPr>
        <w:t>6</w:t>
      </w:r>
      <w:r w:rsidR="0082668A" w:rsidRPr="00157937">
        <w:rPr>
          <w:lang w:val="pt-BR"/>
        </w:rPr>
        <w:t>. Referências</w:t>
      </w:r>
    </w:p>
    <w:p w14:paraId="577068AD" w14:textId="77777777" w:rsidR="00157937" w:rsidRPr="00157937" w:rsidRDefault="00157937" w:rsidP="00157937">
      <w:pPr>
        <w:rPr>
          <w:lang w:val="pt-BR"/>
        </w:rPr>
      </w:pPr>
      <w:r w:rsidRPr="00157937">
        <w:rPr>
          <w:lang w:val="pt-BR"/>
        </w:rPr>
        <w:t>Referências bibliográficas devem ser inequ</w:t>
      </w:r>
      <w:r>
        <w:rPr>
          <w:lang w:val="pt-BR"/>
        </w:rPr>
        <w:t>ívocas e uniformes. Recomenda-se</w:t>
      </w:r>
      <w:r w:rsidRPr="00157937">
        <w:rPr>
          <w:lang w:val="pt-BR"/>
        </w:rPr>
        <w:t xml:space="preserve"> que forneça as referências dos nomes dos autores entre parênteses, por ex. [</w:t>
      </w:r>
      <w:proofErr w:type="spellStart"/>
      <w:r w:rsidRPr="00157937">
        <w:rPr>
          <w:lang w:val="pt-BR"/>
        </w:rPr>
        <w:t>Knuth</w:t>
      </w:r>
      <w:proofErr w:type="spellEnd"/>
      <w:r w:rsidRPr="00157937">
        <w:rPr>
          <w:lang w:val="pt-BR"/>
        </w:rPr>
        <w:t xml:space="preserve"> 1984], [</w:t>
      </w:r>
      <w:proofErr w:type="spellStart"/>
      <w:r w:rsidRPr="00157937">
        <w:rPr>
          <w:lang w:val="pt-BR"/>
        </w:rPr>
        <w:t>Boulic</w:t>
      </w:r>
      <w:proofErr w:type="spellEnd"/>
      <w:r w:rsidRPr="00157937">
        <w:rPr>
          <w:lang w:val="pt-BR"/>
        </w:rPr>
        <w:t xml:space="preserve"> e Renault 1991]; ou datas entre parênteses, e. </w:t>
      </w:r>
      <w:proofErr w:type="spellStart"/>
      <w:r w:rsidRPr="00157937">
        <w:rPr>
          <w:lang w:val="pt-BR"/>
        </w:rPr>
        <w:t>Knuth</w:t>
      </w:r>
      <w:proofErr w:type="spellEnd"/>
      <w:r w:rsidRPr="00157937">
        <w:rPr>
          <w:lang w:val="pt-BR"/>
        </w:rPr>
        <w:t xml:space="preserve"> (1984), Smith e Jones (1999).</w:t>
      </w:r>
    </w:p>
    <w:p w14:paraId="362513EF" w14:textId="28EB55BB" w:rsidR="00157937" w:rsidRPr="00C002CE" w:rsidRDefault="00157937" w:rsidP="00157937">
      <w:r>
        <w:rPr>
          <w:lang w:val="pt-BR"/>
        </w:rPr>
        <w:tab/>
      </w:r>
      <w:r w:rsidRPr="00157937">
        <w:rPr>
          <w:lang w:val="pt-BR"/>
        </w:rPr>
        <w:t>As referências devem ser listadas usando tamanho de fonte de 12 pontos, com 6 pontos de espaço antes de cada referência</w:t>
      </w:r>
      <w:r w:rsidR="00BB108B">
        <w:rPr>
          <w:lang w:val="pt-BR"/>
        </w:rPr>
        <w:t>, seguindo o padrão NBR6023</w:t>
      </w:r>
      <w:r w:rsidRPr="00157937">
        <w:rPr>
          <w:lang w:val="pt-BR"/>
        </w:rPr>
        <w:t xml:space="preserve">. A primeira linha </w:t>
      </w:r>
      <w:r w:rsidRPr="00157937">
        <w:rPr>
          <w:lang w:val="pt-BR"/>
        </w:rPr>
        <w:lastRenderedPageBreak/>
        <w:t>de cada referência não deve ser recuada, enquanto a subsequente deve ser recuada de 0,5 cm.</w:t>
      </w:r>
      <w:r w:rsidR="00967368">
        <w:rPr>
          <w:lang w:val="pt-BR"/>
        </w:rPr>
        <w:t xml:space="preserve"> </w:t>
      </w:r>
      <w:proofErr w:type="spellStart"/>
      <w:r w:rsidR="00967368" w:rsidRPr="00C002CE">
        <w:t>Abaixo</w:t>
      </w:r>
      <w:proofErr w:type="spellEnd"/>
      <w:r w:rsidR="00967368" w:rsidRPr="00C002CE">
        <w:t xml:space="preserve"> </w:t>
      </w:r>
      <w:proofErr w:type="spellStart"/>
      <w:r w:rsidR="00967368" w:rsidRPr="00C002CE">
        <w:t>alguns</w:t>
      </w:r>
      <w:proofErr w:type="spellEnd"/>
      <w:r w:rsidR="00967368" w:rsidRPr="00C002CE">
        <w:t xml:space="preserve"> </w:t>
      </w:r>
      <w:proofErr w:type="spellStart"/>
      <w:r w:rsidR="00967368" w:rsidRPr="00C002CE">
        <w:t>exemplos</w:t>
      </w:r>
      <w:proofErr w:type="spellEnd"/>
      <w:r w:rsidR="00967368" w:rsidRPr="00C002CE">
        <w:t>.</w:t>
      </w:r>
    </w:p>
    <w:p w14:paraId="0E27B00A" w14:textId="77777777" w:rsidR="00157937" w:rsidRPr="00C002CE" w:rsidRDefault="00157937" w:rsidP="0025722C">
      <w:pPr>
        <w:pStyle w:val="Reference"/>
      </w:pPr>
    </w:p>
    <w:p w14:paraId="3C3CF503" w14:textId="77777777" w:rsidR="00EC49FE" w:rsidRDefault="00EC49FE" w:rsidP="0025722C">
      <w:pPr>
        <w:pStyle w:val="Reference"/>
      </w:pPr>
      <w:proofErr w:type="spellStart"/>
      <w:r>
        <w:t>Boulic</w:t>
      </w:r>
      <w:proofErr w:type="spellEnd"/>
      <w:r>
        <w:t xml:space="preserve">, R. and Renault, O. (1991) “3D Hierarchies for Animation”, In: New Trends in Animation and Visualization, Edited by Nadia </w:t>
      </w:r>
      <w:proofErr w:type="spellStart"/>
      <w:r>
        <w:t>Magnenat-Thalmann</w:t>
      </w:r>
      <w:proofErr w:type="spellEnd"/>
      <w:r>
        <w:t xml:space="preserve"> and Daniel </w:t>
      </w:r>
      <w:proofErr w:type="spellStart"/>
      <w:r>
        <w:t>Thalmann</w:t>
      </w:r>
      <w:proofErr w:type="spellEnd"/>
      <w:r>
        <w:t>, John Wiley &amp; Sons ltd., England.</w:t>
      </w:r>
    </w:p>
    <w:p w14:paraId="2ECA07F7" w14:textId="77777777" w:rsidR="00EC49FE" w:rsidRDefault="00EC49FE" w:rsidP="0025722C">
      <w:pPr>
        <w:pStyle w:val="Reference"/>
      </w:pPr>
      <w:r>
        <w:t xml:space="preserve">Dyer, S., Martin, J. and </w:t>
      </w:r>
      <w:proofErr w:type="spellStart"/>
      <w:r>
        <w:t>Zulauf</w:t>
      </w:r>
      <w:proofErr w:type="spellEnd"/>
      <w:r>
        <w:t xml:space="preserve">, J. (1995) “Motion Capture White Paper”, </w:t>
      </w:r>
      <w:hyperlink r:id="rId18" w:history="1">
        <w:r>
          <w:t>http://reality.sgi.com/employees/jam_sb/mocap/MoCapWP_v2.0.html</w:t>
        </w:r>
      </w:hyperlink>
      <w:r>
        <w:t>, December.</w:t>
      </w:r>
    </w:p>
    <w:p w14:paraId="41581B79" w14:textId="77777777" w:rsidR="00EC49FE" w:rsidRDefault="00EC49FE" w:rsidP="0025722C">
      <w:pPr>
        <w:pStyle w:val="Reference"/>
      </w:pPr>
      <w:r>
        <w:t>Holton, M. and Alexander, S. (1995) “Soft Cellular Modeling: A Technique for the Simulation of Non-</w:t>
      </w:r>
      <w:proofErr w:type="gramStart"/>
      <w:r>
        <w:t>rigid</w:t>
      </w:r>
      <w:proofErr w:type="gramEnd"/>
      <w:r>
        <w:t xml:space="preserve"> Materials”, Computer Graphics: Developments in Virtual Environments, R. A. Earnshaw and J. A. Vince, England, Academic Press Ltd., p. 449-460.</w:t>
      </w:r>
    </w:p>
    <w:p w14:paraId="60C5771E" w14:textId="77777777" w:rsidR="00EC49FE" w:rsidRDefault="00EC49FE" w:rsidP="0025722C">
      <w:pPr>
        <w:pStyle w:val="Reference"/>
      </w:pPr>
      <w:r>
        <w:t>Knuth, D. E.</w:t>
      </w:r>
      <w:r w:rsidR="00C66FED">
        <w:t xml:space="preserve"> (1984)</w:t>
      </w:r>
      <w:r>
        <w:t>, T</w:t>
      </w:r>
      <w:r w:rsidR="00C66FED">
        <w:t xml:space="preserve">he </w:t>
      </w:r>
      <w:proofErr w:type="spellStart"/>
      <w:r w:rsidR="00C66FED">
        <w:t>TeXbook</w:t>
      </w:r>
      <w:proofErr w:type="spellEnd"/>
      <w:r w:rsidR="00C66FED">
        <w:t>, Addison Wesley, 15</w:t>
      </w:r>
      <w:r w:rsidR="00C66FED" w:rsidRPr="00C66FED">
        <w:rPr>
          <w:vertAlign w:val="superscript"/>
        </w:rPr>
        <w:t>th</w:t>
      </w:r>
      <w:r w:rsidR="00C66FED">
        <w:t xml:space="preserve"> edition</w:t>
      </w:r>
      <w:r>
        <w:t xml:space="preserve">. </w:t>
      </w:r>
    </w:p>
    <w:p w14:paraId="4CA0C363" w14:textId="77777777" w:rsidR="002469A4" w:rsidRPr="008339ED" w:rsidRDefault="002469A4">
      <w:pPr>
        <w:pStyle w:val="Reference"/>
        <w:rPr>
          <w:sz w:val="20"/>
          <w:lang w:eastAsia="en-US"/>
        </w:rPr>
      </w:pPr>
      <w:r>
        <w:rPr>
          <w:lang w:eastAsia="en-US"/>
        </w:rPr>
        <w:t xml:space="preserve">Smith, A. and Jones, B. (1999). On the complexity of computing. In </w:t>
      </w:r>
      <w:r w:rsidRPr="3FFFEE97">
        <w:rPr>
          <w:i/>
          <w:iCs/>
          <w:lang w:eastAsia="en-US"/>
        </w:rPr>
        <w:t>Advances in Computer Science</w:t>
      </w:r>
      <w:r>
        <w:rPr>
          <w:lang w:eastAsia="en-US"/>
        </w:rPr>
        <w:t>, pages 555–566. Publishing Press.</w:t>
      </w:r>
    </w:p>
    <w:bookmarkEnd w:id="1"/>
    <w:p w14:paraId="60061E4C" w14:textId="77777777" w:rsidR="002469A4" w:rsidRDefault="002469A4" w:rsidP="0025722C">
      <w:pPr>
        <w:pStyle w:val="Reference"/>
      </w:pPr>
    </w:p>
    <w:sectPr w:rsidR="002469A4" w:rsidSect="00D004FE">
      <w:headerReference w:type="even" r:id="rId19"/>
      <w:headerReference w:type="default" r:id="rId20"/>
      <w:footerReference w:type="even" r:id="rId21"/>
      <w:footerReference w:type="first" r:id="rId22"/>
      <w:type w:val="continuous"/>
      <w:pgSz w:w="11907" w:h="16840" w:code="9"/>
      <w:pgMar w:top="1985" w:right="1701" w:bottom="1418" w:left="1701" w:header="964" w:footer="964" w:gutter="0"/>
      <w:pgNumType w:start="101"/>
      <w:cols w:space="454" w:equalWidth="0">
        <w:col w:w="8505"/>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6AD452" w14:textId="77777777" w:rsidR="00454BC1" w:rsidRDefault="00454BC1">
      <w:r>
        <w:separator/>
      </w:r>
    </w:p>
  </w:endnote>
  <w:endnote w:type="continuationSeparator" w:id="0">
    <w:p w14:paraId="4877B699" w14:textId="77777777" w:rsidR="00454BC1" w:rsidRDefault="00454BC1">
      <w:r>
        <w:continuationSeparator/>
      </w:r>
    </w:p>
  </w:endnote>
  <w:endnote w:type="continuationNotice" w:id="1">
    <w:p w14:paraId="580511C7" w14:textId="77777777" w:rsidR="00454BC1" w:rsidRDefault="00454BC1">
      <w:pPr>
        <w:spacing w:before="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Times">
    <w:altName w:val="Sylfae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CC"/>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 w:name="Yu Mincho">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60F38F" w14:textId="77777777" w:rsidR="0092301E" w:rsidRDefault="0092301E">
    <w:pPr>
      <w:jc w:val="left"/>
    </w:pPr>
    <w:r>
      <w:t>Proceedings of the XII SIBGRAPI (October 1999)</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6ECFA9" w14:textId="77777777" w:rsidR="0092301E" w:rsidRDefault="0092301E">
    <w:r>
      <w:t>Proceedings of the XII SIBGRAPI (October 1999) 101-104</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F837F3" w14:textId="77777777" w:rsidR="0092301E" w:rsidRDefault="0092301E">
    <w:pPr>
      <w:jc w:val="left"/>
    </w:pPr>
    <w:r>
      <w:t>Proceedings of the XII SIBGRAPI (October 1999)</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6D7F4C" w14:textId="77777777" w:rsidR="0092301E" w:rsidRDefault="0092301E">
    <w:r>
      <w:t>Proceedings of the XII SIBGRAPI (October 1999) 101-104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B408B7" w14:textId="77777777" w:rsidR="00454BC1" w:rsidRDefault="00454BC1">
      <w:r>
        <w:separator/>
      </w:r>
    </w:p>
  </w:footnote>
  <w:footnote w:type="continuationSeparator" w:id="0">
    <w:p w14:paraId="32213D4A" w14:textId="77777777" w:rsidR="00454BC1" w:rsidRDefault="00454BC1">
      <w:r>
        <w:continuationSeparator/>
      </w:r>
    </w:p>
  </w:footnote>
  <w:footnote w:type="continuationNotice" w:id="1">
    <w:p w14:paraId="653012D5" w14:textId="77777777" w:rsidR="00454BC1" w:rsidRDefault="00454BC1">
      <w:pPr>
        <w:spacing w:before="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3EE929" w14:textId="77777777" w:rsidR="0092301E" w:rsidRPr="00EC49FE" w:rsidRDefault="0092301E">
    <w:pPr>
      <w:framePr w:wrap="around" w:vAnchor="text" w:hAnchor="margin" w:xAlign="inside" w:y="1"/>
      <w:rPr>
        <w:lang w:val="pt-BR"/>
      </w:rPr>
    </w:pPr>
    <w:r>
      <w:fldChar w:fldCharType="begin"/>
    </w:r>
    <w:r w:rsidRPr="00EC49FE">
      <w:rPr>
        <w:lang w:val="pt-BR"/>
      </w:rPr>
      <w:instrText xml:space="preserve">PAGE  </w:instrText>
    </w:r>
    <w:r>
      <w:fldChar w:fldCharType="separate"/>
    </w:r>
    <w:r w:rsidRPr="00EC49FE">
      <w:rPr>
        <w:noProof/>
        <w:lang w:val="pt-BR"/>
      </w:rPr>
      <w:t>102</w:t>
    </w:r>
    <w:r>
      <w:fldChar w:fldCharType="end"/>
    </w:r>
  </w:p>
  <w:p w14:paraId="085AFB48" w14:textId="77777777" w:rsidR="0092301E" w:rsidRPr="00EC49FE" w:rsidRDefault="0092301E">
    <w:pPr>
      <w:jc w:val="right"/>
      <w:rPr>
        <w:lang w:val="pt-BR"/>
      </w:rPr>
    </w:pPr>
    <w:r w:rsidRPr="00EC49FE">
      <w:rPr>
        <w:lang w:val="pt-BR"/>
      </w:rPr>
      <w:t xml:space="preserve">S. </w:t>
    </w:r>
    <w:proofErr w:type="spellStart"/>
    <w:r w:rsidRPr="00EC49FE">
      <w:rPr>
        <w:lang w:val="pt-BR"/>
      </w:rPr>
      <w:t>Sandri</w:t>
    </w:r>
    <w:proofErr w:type="spellEnd"/>
    <w:r w:rsidRPr="00EC49FE">
      <w:rPr>
        <w:lang w:val="pt-BR"/>
      </w:rPr>
      <w:t xml:space="preserve">, J. Stolfi, </w:t>
    </w:r>
    <w:proofErr w:type="spellStart"/>
    <w:proofErr w:type="gramStart"/>
    <w:r w:rsidRPr="00EC49FE">
      <w:rPr>
        <w:lang w:val="pt-BR"/>
      </w:rPr>
      <w:t>L.Velho</w:t>
    </w:r>
    <w:proofErr w:type="spellEnd"/>
    <w:proofErr w:type="gramEnd"/>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486C05" w14:textId="77777777" w:rsidR="0092301E" w:rsidRDefault="0092301E">
    <w:pPr>
      <w:framePr w:wrap="around" w:vAnchor="text" w:hAnchor="margin" w:xAlign="inside" w:y="1"/>
    </w:pPr>
  </w:p>
  <w:p w14:paraId="4101652C" w14:textId="77777777" w:rsidR="0092301E" w:rsidRDefault="0092301E">
    <w:pPr>
      <w:tabs>
        <w:tab w:val="right" w:pos="9356"/>
      </w:tabs>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6BA3E1" w14:textId="77777777" w:rsidR="0092301E" w:rsidRPr="00EC49FE" w:rsidRDefault="0092301E">
    <w:pPr>
      <w:framePr w:wrap="around" w:vAnchor="text" w:hAnchor="margin" w:xAlign="inside" w:y="1"/>
      <w:rPr>
        <w:lang w:val="pt-BR"/>
      </w:rPr>
    </w:pPr>
    <w:r>
      <w:fldChar w:fldCharType="begin"/>
    </w:r>
    <w:r w:rsidRPr="00EC49FE">
      <w:rPr>
        <w:lang w:val="pt-BR"/>
      </w:rPr>
      <w:instrText xml:space="preserve">PAGE  </w:instrText>
    </w:r>
    <w:r>
      <w:fldChar w:fldCharType="separate"/>
    </w:r>
    <w:r w:rsidRPr="00EC49FE">
      <w:rPr>
        <w:noProof/>
        <w:lang w:val="pt-BR"/>
      </w:rPr>
      <w:t>102</w:t>
    </w:r>
    <w:r>
      <w:fldChar w:fldCharType="end"/>
    </w:r>
  </w:p>
  <w:p w14:paraId="6FD7D66B" w14:textId="77777777" w:rsidR="0092301E" w:rsidRPr="00EC49FE" w:rsidRDefault="0092301E">
    <w:pPr>
      <w:jc w:val="right"/>
      <w:rPr>
        <w:lang w:val="pt-BR"/>
      </w:rPr>
    </w:pPr>
    <w:r w:rsidRPr="00EC49FE">
      <w:rPr>
        <w:lang w:val="pt-BR"/>
      </w:rPr>
      <w:t xml:space="preserve">S. </w:t>
    </w:r>
    <w:proofErr w:type="spellStart"/>
    <w:r w:rsidRPr="00EC49FE">
      <w:rPr>
        <w:lang w:val="pt-BR"/>
      </w:rPr>
      <w:t>Sandri</w:t>
    </w:r>
    <w:proofErr w:type="spellEnd"/>
    <w:r w:rsidRPr="00EC49FE">
      <w:rPr>
        <w:lang w:val="pt-BR"/>
      </w:rPr>
      <w:t xml:space="preserve">, J. Stolfi, </w:t>
    </w:r>
    <w:proofErr w:type="spellStart"/>
    <w:proofErr w:type="gramStart"/>
    <w:r w:rsidRPr="00EC49FE">
      <w:rPr>
        <w:lang w:val="pt-BR"/>
      </w:rPr>
      <w:t>L.Velho</w:t>
    </w:r>
    <w:proofErr w:type="spellEnd"/>
    <w:proofErr w:type="gramEnd"/>
  </w:p>
  <w:p w14:paraId="53128261" w14:textId="77777777" w:rsidR="0092301E" w:rsidRPr="00D73E97" w:rsidRDefault="0092301E">
    <w:pPr>
      <w:rPr>
        <w:lang w:val="pt-BR"/>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EEC669" w14:textId="77777777" w:rsidR="0092301E" w:rsidRDefault="0092301E">
    <w:pPr>
      <w:framePr w:wrap="around" w:vAnchor="text" w:hAnchor="margin" w:xAlign="inside" w:y="1"/>
    </w:pPr>
  </w:p>
  <w:p w14:paraId="3656B9AB" w14:textId="77777777" w:rsidR="0092301E" w:rsidRDefault="0092301E">
    <w:pPr>
      <w:tabs>
        <w:tab w:val="right" w:pos="9356"/>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1F626D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0CFEE35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732487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D7CE2E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24673D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B5E512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2F2F1E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87A3C2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D4E5D9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FD8DA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955330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D884FB4"/>
    <w:multiLevelType w:val="singleLevel"/>
    <w:tmpl w:val="E070A6F2"/>
    <w:lvl w:ilvl="0">
      <w:start w:val="2"/>
      <w:numFmt w:val="decimal"/>
      <w:lvlText w:val="%1"/>
      <w:lvlJc w:val="left"/>
      <w:pPr>
        <w:tabs>
          <w:tab w:val="num" w:pos="360"/>
        </w:tabs>
        <w:ind w:left="360" w:hanging="360"/>
      </w:pPr>
      <w:rPr>
        <w:rFonts w:hint="default"/>
      </w:rPr>
    </w:lvl>
  </w:abstractNum>
  <w:abstractNum w:abstractNumId="12" w15:restartNumberingAfterBreak="0">
    <w:nsid w:val="11441B5D"/>
    <w:multiLevelType w:val="singleLevel"/>
    <w:tmpl w:val="0C09000F"/>
    <w:lvl w:ilvl="0">
      <w:start w:val="3"/>
      <w:numFmt w:val="decimal"/>
      <w:lvlText w:val="%1."/>
      <w:lvlJc w:val="left"/>
      <w:pPr>
        <w:tabs>
          <w:tab w:val="num" w:pos="360"/>
        </w:tabs>
        <w:ind w:left="360" w:hanging="360"/>
      </w:pPr>
      <w:rPr>
        <w:rFonts w:hint="default"/>
      </w:rPr>
    </w:lvl>
  </w:abstractNum>
  <w:abstractNum w:abstractNumId="13" w15:restartNumberingAfterBreak="0">
    <w:nsid w:val="15FE65C0"/>
    <w:multiLevelType w:val="singleLevel"/>
    <w:tmpl w:val="E070A6F2"/>
    <w:lvl w:ilvl="0">
      <w:start w:val="2"/>
      <w:numFmt w:val="decimal"/>
      <w:lvlText w:val="%1"/>
      <w:lvlJc w:val="left"/>
      <w:pPr>
        <w:tabs>
          <w:tab w:val="num" w:pos="360"/>
        </w:tabs>
        <w:ind w:left="360" w:hanging="360"/>
      </w:pPr>
      <w:rPr>
        <w:rFonts w:hint="default"/>
      </w:rPr>
    </w:lvl>
  </w:abstractNum>
  <w:abstractNum w:abstractNumId="14" w15:restartNumberingAfterBreak="0">
    <w:nsid w:val="20673CCC"/>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2637474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3B05641A"/>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54C31057"/>
    <w:multiLevelType w:val="singleLevel"/>
    <w:tmpl w:val="E070A6F2"/>
    <w:lvl w:ilvl="0">
      <w:start w:val="1"/>
      <w:numFmt w:val="decimal"/>
      <w:lvlText w:val="%1"/>
      <w:lvlJc w:val="left"/>
      <w:pPr>
        <w:tabs>
          <w:tab w:val="num" w:pos="360"/>
        </w:tabs>
        <w:ind w:left="360" w:hanging="360"/>
      </w:pPr>
      <w:rPr>
        <w:rFonts w:hint="default"/>
      </w:rPr>
    </w:lvl>
  </w:abstractNum>
  <w:abstractNum w:abstractNumId="18" w15:restartNumberingAfterBreak="0">
    <w:nsid w:val="5719105E"/>
    <w:multiLevelType w:val="singleLevel"/>
    <w:tmpl w:val="E070A6F2"/>
    <w:lvl w:ilvl="0">
      <w:start w:val="2"/>
      <w:numFmt w:val="decimal"/>
      <w:lvlText w:val="%1"/>
      <w:lvlJc w:val="left"/>
      <w:pPr>
        <w:tabs>
          <w:tab w:val="num" w:pos="360"/>
        </w:tabs>
        <w:ind w:left="360" w:hanging="360"/>
      </w:pPr>
      <w:rPr>
        <w:rFonts w:hint="default"/>
      </w:rPr>
    </w:lvl>
  </w:abstractNum>
  <w:num w:numId="1">
    <w:abstractNumId w:val="11"/>
  </w:num>
  <w:num w:numId="2">
    <w:abstractNumId w:val="14"/>
  </w:num>
  <w:num w:numId="3">
    <w:abstractNumId w:val="15"/>
  </w:num>
  <w:num w:numId="4">
    <w:abstractNumId w:val="16"/>
  </w:num>
  <w:num w:numId="5">
    <w:abstractNumId w:val="10"/>
  </w:num>
  <w:num w:numId="6">
    <w:abstractNumId w:val="18"/>
  </w:num>
  <w:num w:numId="7">
    <w:abstractNumId w:val="13"/>
  </w:num>
  <w:num w:numId="8">
    <w:abstractNumId w:val="17"/>
  </w:num>
  <w:num w:numId="9">
    <w:abstractNumId w:val="12"/>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THIAGO AZEVEDO">
    <w15:presenceInfo w15:providerId="None" w15:userId="THIAGO AZEVED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mirrorMargin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0"/>
  <w:hyphenationZone w:val="425"/>
  <w:displayHorizontalDrawingGridEvery w:val="0"/>
  <w:displayVerticalDrawingGridEvery w:val="0"/>
  <w:doNotUseMarginsForDrawingGridOrigin/>
  <w:noPunctuationKerning/>
  <w:characterSpacingControl w:val="doNotCompres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49FE"/>
    <w:rsid w:val="00005069"/>
    <w:rsid w:val="00011B17"/>
    <w:rsid w:val="00022497"/>
    <w:rsid w:val="00040686"/>
    <w:rsid w:val="00075D76"/>
    <w:rsid w:val="000F4648"/>
    <w:rsid w:val="0011642F"/>
    <w:rsid w:val="00157937"/>
    <w:rsid w:val="001A222E"/>
    <w:rsid w:val="001B0861"/>
    <w:rsid w:val="001E4D66"/>
    <w:rsid w:val="0022582D"/>
    <w:rsid w:val="002469A4"/>
    <w:rsid w:val="0025722C"/>
    <w:rsid w:val="00290562"/>
    <w:rsid w:val="002B6787"/>
    <w:rsid w:val="002C78B1"/>
    <w:rsid w:val="002D74D8"/>
    <w:rsid w:val="002E274C"/>
    <w:rsid w:val="003112B6"/>
    <w:rsid w:val="00345368"/>
    <w:rsid w:val="0039084B"/>
    <w:rsid w:val="003C25DE"/>
    <w:rsid w:val="003C5D8E"/>
    <w:rsid w:val="003F4556"/>
    <w:rsid w:val="004023B2"/>
    <w:rsid w:val="00442E1A"/>
    <w:rsid w:val="00452F1F"/>
    <w:rsid w:val="00454BC1"/>
    <w:rsid w:val="00461549"/>
    <w:rsid w:val="004745A0"/>
    <w:rsid w:val="004A4FEF"/>
    <w:rsid w:val="004A59D6"/>
    <w:rsid w:val="004C3BC8"/>
    <w:rsid w:val="00513A7E"/>
    <w:rsid w:val="00514468"/>
    <w:rsid w:val="005471BF"/>
    <w:rsid w:val="00556B9F"/>
    <w:rsid w:val="00603861"/>
    <w:rsid w:val="00622D71"/>
    <w:rsid w:val="00676E05"/>
    <w:rsid w:val="0068092C"/>
    <w:rsid w:val="00683A3A"/>
    <w:rsid w:val="006A70D0"/>
    <w:rsid w:val="006B0DDF"/>
    <w:rsid w:val="00780C35"/>
    <w:rsid w:val="007C1EE1"/>
    <w:rsid w:val="007C4987"/>
    <w:rsid w:val="00802EE9"/>
    <w:rsid w:val="00805B38"/>
    <w:rsid w:val="0082668A"/>
    <w:rsid w:val="008339ED"/>
    <w:rsid w:val="00841461"/>
    <w:rsid w:val="0084600D"/>
    <w:rsid w:val="00865A52"/>
    <w:rsid w:val="00886BF4"/>
    <w:rsid w:val="00892EFF"/>
    <w:rsid w:val="008965B4"/>
    <w:rsid w:val="008B1055"/>
    <w:rsid w:val="008C62F2"/>
    <w:rsid w:val="0092301E"/>
    <w:rsid w:val="0093637D"/>
    <w:rsid w:val="00967368"/>
    <w:rsid w:val="00977226"/>
    <w:rsid w:val="009A129C"/>
    <w:rsid w:val="009C66C4"/>
    <w:rsid w:val="009D517B"/>
    <w:rsid w:val="00A034D6"/>
    <w:rsid w:val="00A81A76"/>
    <w:rsid w:val="00AD1DCC"/>
    <w:rsid w:val="00AF63DE"/>
    <w:rsid w:val="00B03E01"/>
    <w:rsid w:val="00B06EFE"/>
    <w:rsid w:val="00B16E1E"/>
    <w:rsid w:val="00BB108B"/>
    <w:rsid w:val="00BC3338"/>
    <w:rsid w:val="00C002CE"/>
    <w:rsid w:val="00C3594B"/>
    <w:rsid w:val="00C47B71"/>
    <w:rsid w:val="00C66FED"/>
    <w:rsid w:val="00CC071E"/>
    <w:rsid w:val="00D004FE"/>
    <w:rsid w:val="00D416B2"/>
    <w:rsid w:val="00D44C33"/>
    <w:rsid w:val="00D57197"/>
    <w:rsid w:val="00D73E97"/>
    <w:rsid w:val="00D75B58"/>
    <w:rsid w:val="00DA6450"/>
    <w:rsid w:val="00DE2773"/>
    <w:rsid w:val="00DF6BE8"/>
    <w:rsid w:val="00E56B30"/>
    <w:rsid w:val="00E94FE7"/>
    <w:rsid w:val="00EC3F10"/>
    <w:rsid w:val="00EC49FE"/>
    <w:rsid w:val="00EE70EF"/>
    <w:rsid w:val="00F25435"/>
    <w:rsid w:val="00F921C5"/>
    <w:rsid w:val="00F92ABD"/>
    <w:rsid w:val="00F966A4"/>
    <w:rsid w:val="00FC4CC4"/>
    <w:rsid w:val="00FC5B78"/>
    <w:rsid w:val="00FF1B4C"/>
    <w:rsid w:val="07861CFC"/>
    <w:rsid w:val="12CA1EB7"/>
    <w:rsid w:val="1A617DEC"/>
    <w:rsid w:val="243F59A3"/>
    <w:rsid w:val="2B92CB57"/>
    <w:rsid w:val="2C098C53"/>
    <w:rsid w:val="31C3A1B1"/>
    <w:rsid w:val="3474BFA7"/>
    <w:rsid w:val="3FFFEE97"/>
    <w:rsid w:val="40FBA1C5"/>
    <w:rsid w:val="53FA0CCA"/>
    <w:rsid w:val="5EA828FC"/>
    <w:rsid w:val="6465663B"/>
    <w:rsid w:val="655E35D9"/>
    <w:rsid w:val="6AD9BC93"/>
    <w:rsid w:val="6CC84815"/>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8293758"/>
  <w15:chartTrackingRefBased/>
  <w15:docId w15:val="{C188E9C2-8177-400C-9551-59815F3173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ja-JP"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Default Paragraph Font" w:uiPriority="1"/>
    <w:lsdException w:name="Subtitle" w:qFormat="1"/>
    <w:lsdException w:name="Strong" w:qFormat="1"/>
    <w:lsdException w:name="Emphasis" w:qFormat="1"/>
    <w:lsdException w:name="HTML Preformatted"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tabs>
        <w:tab w:val="left" w:pos="720"/>
      </w:tabs>
      <w:spacing w:before="120"/>
      <w:jc w:val="both"/>
    </w:pPr>
    <w:rPr>
      <w:rFonts w:ascii="Times" w:hAnsi="Times"/>
      <w:sz w:val="24"/>
      <w:lang w:val="en-US" w:eastAsia="pt-BR"/>
    </w:rPr>
  </w:style>
  <w:style w:type="paragraph" w:styleId="Ttulo1">
    <w:name w:val="heading 1"/>
    <w:basedOn w:val="Normal"/>
    <w:next w:val="Normal"/>
    <w:qFormat/>
    <w:pPr>
      <w:keepNext/>
      <w:spacing w:before="240"/>
      <w:jc w:val="left"/>
      <w:outlineLvl w:val="0"/>
    </w:pPr>
    <w:rPr>
      <w:b/>
      <w:kern w:val="28"/>
      <w:sz w:val="26"/>
    </w:rPr>
  </w:style>
  <w:style w:type="paragraph" w:styleId="Ttulo2">
    <w:name w:val="heading 2"/>
    <w:basedOn w:val="Normal"/>
    <w:next w:val="Normal"/>
    <w:qFormat/>
    <w:pPr>
      <w:keepNext/>
      <w:spacing w:before="240"/>
      <w:jc w:val="left"/>
      <w:outlineLvl w:val="1"/>
    </w:pPr>
    <w:rPr>
      <w:b/>
    </w:rPr>
  </w:style>
  <w:style w:type="paragraph" w:styleId="Ttulo3">
    <w:name w:val="heading 3"/>
    <w:basedOn w:val="Normal"/>
    <w:next w:val="Normal"/>
    <w:qFormat/>
    <w:pPr>
      <w:keepNext/>
      <w:spacing w:before="240"/>
      <w:outlineLvl w:val="2"/>
    </w:pPr>
    <w:rPr>
      <w:rFonts w:ascii="Helvetica" w:hAnsi="Helvetica"/>
      <w:b/>
    </w:rPr>
  </w:style>
  <w:style w:type="paragraph" w:styleId="Ttulo4">
    <w:name w:val="heading 4"/>
    <w:basedOn w:val="Normal"/>
    <w:next w:val="Normal"/>
    <w:qFormat/>
    <w:pPr>
      <w:keepNext/>
      <w:spacing w:before="240"/>
      <w:outlineLvl w:val="3"/>
    </w:pPr>
    <w:rPr>
      <w:rFonts w:ascii="Arial" w:hAnsi="Arial"/>
      <w:b/>
    </w:rPr>
  </w:style>
  <w:style w:type="paragraph" w:styleId="Ttulo5">
    <w:name w:val="heading 5"/>
    <w:basedOn w:val="Normal"/>
    <w:next w:val="Normal"/>
    <w:qFormat/>
    <w:pPr>
      <w:spacing w:before="240"/>
      <w:outlineLvl w:val="4"/>
    </w:pPr>
    <w:rPr>
      <w:sz w:val="22"/>
    </w:rPr>
  </w:style>
  <w:style w:type="paragraph" w:styleId="Ttulo6">
    <w:name w:val="heading 6"/>
    <w:basedOn w:val="Normal"/>
    <w:next w:val="Normal"/>
    <w:qFormat/>
    <w:rsid w:val="0068092C"/>
    <w:pPr>
      <w:spacing w:before="240" w:after="60"/>
      <w:outlineLvl w:val="5"/>
    </w:pPr>
    <w:rPr>
      <w:rFonts w:ascii="Times New Roman" w:hAnsi="Times New Roman"/>
      <w:b/>
      <w:bCs/>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Author">
    <w:name w:val="Author"/>
    <w:basedOn w:val="Normal"/>
    <w:rsid w:val="0039084B"/>
    <w:pPr>
      <w:spacing w:before="240"/>
      <w:jc w:val="center"/>
    </w:pPr>
    <w:rPr>
      <w:b/>
      <w:szCs w:val="24"/>
    </w:rPr>
  </w:style>
  <w:style w:type="paragraph" w:customStyle="1" w:styleId="Address">
    <w:name w:val="Address"/>
    <w:basedOn w:val="Normal"/>
    <w:link w:val="AddressChar"/>
    <w:autoRedefine/>
    <w:rsid w:val="003C25DE"/>
    <w:pPr>
      <w:spacing w:before="240"/>
      <w:jc w:val="center"/>
    </w:pPr>
    <w:rPr>
      <w:lang w:val="pt-BR"/>
    </w:rPr>
  </w:style>
  <w:style w:type="character" w:customStyle="1" w:styleId="AddressChar">
    <w:name w:val="Address Char"/>
    <w:link w:val="Address"/>
    <w:rsid w:val="003C25DE"/>
    <w:rPr>
      <w:rFonts w:ascii="Times" w:hAnsi="Times"/>
      <w:sz w:val="24"/>
      <w:lang w:val="pt-BR" w:eastAsia="pt-BR" w:bidi="ar-SA"/>
    </w:rPr>
  </w:style>
  <w:style w:type="paragraph" w:customStyle="1" w:styleId="Email">
    <w:name w:val="Email"/>
    <w:basedOn w:val="Normal"/>
    <w:rsid w:val="00EE70EF"/>
    <w:pPr>
      <w:spacing w:after="120"/>
      <w:jc w:val="center"/>
    </w:pPr>
    <w:rPr>
      <w:rFonts w:ascii="Courier New" w:hAnsi="Courier New"/>
      <w:sz w:val="20"/>
    </w:rPr>
  </w:style>
  <w:style w:type="paragraph" w:customStyle="1" w:styleId="Abstract">
    <w:name w:val="Abstract"/>
    <w:basedOn w:val="Normal"/>
    <w:rsid w:val="00676E05"/>
    <w:pPr>
      <w:spacing w:after="120"/>
      <w:ind w:left="454" w:right="454"/>
    </w:pPr>
    <w:rPr>
      <w:i/>
      <w:szCs w:val="24"/>
      <w:lang w:val="pt-BR"/>
    </w:rPr>
  </w:style>
  <w:style w:type="paragraph" w:customStyle="1" w:styleId="Figure">
    <w:name w:val="Figure"/>
    <w:basedOn w:val="Normal"/>
    <w:rsid w:val="00603861"/>
    <w:pPr>
      <w:jc w:val="center"/>
    </w:pPr>
    <w:rPr>
      <w:noProof/>
    </w:rPr>
  </w:style>
  <w:style w:type="paragraph" w:customStyle="1" w:styleId="Reference">
    <w:name w:val="Reference"/>
    <w:basedOn w:val="Normal"/>
    <w:rsid w:val="0025722C"/>
    <w:pPr>
      <w:ind w:left="284" w:hanging="284"/>
    </w:pPr>
  </w:style>
  <w:style w:type="character" w:styleId="Hyperlink">
    <w:name w:val="Hyperlink"/>
    <w:rsid w:val="00290562"/>
    <w:rPr>
      <w:color w:val="0000FF"/>
      <w:u w:val="single"/>
    </w:rPr>
  </w:style>
  <w:style w:type="paragraph" w:styleId="Ttulo">
    <w:name w:val="Title"/>
    <w:basedOn w:val="Normal"/>
    <w:qFormat/>
    <w:rsid w:val="0039084B"/>
    <w:pPr>
      <w:spacing w:before="240"/>
      <w:ind w:firstLine="397"/>
      <w:jc w:val="center"/>
    </w:pPr>
    <w:rPr>
      <w:rFonts w:cs="Arial"/>
      <w:b/>
      <w:bCs/>
      <w:sz w:val="32"/>
      <w:szCs w:val="32"/>
    </w:rPr>
  </w:style>
  <w:style w:type="paragraph" w:styleId="Legenda">
    <w:name w:val="caption"/>
    <w:basedOn w:val="Normal"/>
    <w:next w:val="Normal"/>
    <w:qFormat/>
    <w:rsid w:val="0022582D"/>
    <w:pPr>
      <w:spacing w:after="120"/>
      <w:ind w:left="454" w:right="454"/>
      <w:jc w:val="center"/>
    </w:pPr>
    <w:rPr>
      <w:rFonts w:ascii="Helvetica" w:hAnsi="Helvetica"/>
      <w:b/>
      <w:bCs/>
      <w:sz w:val="20"/>
    </w:rPr>
  </w:style>
  <w:style w:type="paragraph" w:styleId="Pr-formataoHTML">
    <w:name w:val="HTML Preformatted"/>
    <w:basedOn w:val="Normal"/>
    <w:rsid w:val="00556B9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Courier New" w:hAnsi="Courier New" w:cs="Courier New"/>
      <w:sz w:val="20"/>
      <w:lang w:eastAsia="en-US"/>
    </w:rPr>
  </w:style>
  <w:style w:type="paragraph" w:styleId="Textodebalo">
    <w:name w:val="Balloon Text"/>
    <w:basedOn w:val="Normal"/>
    <w:link w:val="TextodebaloChar"/>
    <w:rsid w:val="00D73E97"/>
    <w:pPr>
      <w:spacing w:before="0"/>
    </w:pPr>
    <w:rPr>
      <w:rFonts w:ascii="Segoe UI" w:hAnsi="Segoe UI" w:cs="Segoe UI"/>
      <w:sz w:val="18"/>
      <w:szCs w:val="18"/>
    </w:rPr>
  </w:style>
  <w:style w:type="character" w:customStyle="1" w:styleId="TextodebaloChar">
    <w:name w:val="Texto de balão Char"/>
    <w:basedOn w:val="Fontepargpadro"/>
    <w:link w:val="Textodebalo"/>
    <w:rsid w:val="00D73E97"/>
    <w:rPr>
      <w:rFonts w:ascii="Segoe UI" w:hAnsi="Segoe UI" w:cs="Segoe UI"/>
      <w:sz w:val="18"/>
      <w:szCs w:val="18"/>
      <w:lang w:val="en-US" w:eastAsia="pt-BR"/>
    </w:rPr>
  </w:style>
  <w:style w:type="character" w:styleId="Refdecomentrio">
    <w:name w:val="annotation reference"/>
    <w:basedOn w:val="Fontepargpadro"/>
    <w:rsid w:val="00E56B30"/>
    <w:rPr>
      <w:sz w:val="16"/>
      <w:szCs w:val="16"/>
    </w:rPr>
  </w:style>
  <w:style w:type="paragraph" w:styleId="Textodecomentrio">
    <w:name w:val="annotation text"/>
    <w:basedOn w:val="Normal"/>
    <w:link w:val="TextodecomentrioChar"/>
    <w:rsid w:val="00E56B30"/>
    <w:rPr>
      <w:sz w:val="20"/>
    </w:rPr>
  </w:style>
  <w:style w:type="character" w:customStyle="1" w:styleId="TextodecomentrioChar">
    <w:name w:val="Texto de comentário Char"/>
    <w:basedOn w:val="Fontepargpadro"/>
    <w:link w:val="Textodecomentrio"/>
    <w:rsid w:val="00E56B30"/>
    <w:rPr>
      <w:rFonts w:ascii="Times" w:hAnsi="Times"/>
      <w:lang w:val="en-US" w:eastAsia="pt-BR"/>
    </w:rPr>
  </w:style>
  <w:style w:type="paragraph" w:styleId="Assuntodocomentrio">
    <w:name w:val="annotation subject"/>
    <w:basedOn w:val="Textodecomentrio"/>
    <w:next w:val="Textodecomentrio"/>
    <w:link w:val="AssuntodocomentrioChar"/>
    <w:rsid w:val="00E56B30"/>
    <w:rPr>
      <w:b/>
      <w:bCs/>
    </w:rPr>
  </w:style>
  <w:style w:type="character" w:customStyle="1" w:styleId="AssuntodocomentrioChar">
    <w:name w:val="Assunto do comentário Char"/>
    <w:basedOn w:val="TextodecomentrioChar"/>
    <w:link w:val="Assuntodocomentrio"/>
    <w:rsid w:val="00E56B30"/>
    <w:rPr>
      <w:rFonts w:ascii="Times" w:hAnsi="Times"/>
      <w:b/>
      <w:bCs/>
      <w:lang w:val="en-US" w:eastAsia="pt-BR"/>
    </w:rPr>
  </w:style>
  <w:style w:type="paragraph" w:styleId="Cabealho">
    <w:name w:val="header"/>
    <w:basedOn w:val="Normal"/>
    <w:link w:val="CabealhoChar"/>
    <w:rsid w:val="009A129C"/>
    <w:pPr>
      <w:tabs>
        <w:tab w:val="clear" w:pos="720"/>
        <w:tab w:val="center" w:pos="4252"/>
        <w:tab w:val="right" w:pos="8504"/>
      </w:tabs>
      <w:spacing w:before="0"/>
    </w:pPr>
  </w:style>
  <w:style w:type="character" w:customStyle="1" w:styleId="CabealhoChar">
    <w:name w:val="Cabeçalho Char"/>
    <w:basedOn w:val="Fontepargpadro"/>
    <w:link w:val="Cabealho"/>
    <w:rsid w:val="009A129C"/>
    <w:rPr>
      <w:rFonts w:ascii="Times" w:hAnsi="Times"/>
      <w:sz w:val="24"/>
      <w:lang w:val="en-US" w:eastAsia="pt-BR"/>
    </w:rPr>
  </w:style>
  <w:style w:type="paragraph" w:styleId="Rodap">
    <w:name w:val="footer"/>
    <w:basedOn w:val="Normal"/>
    <w:link w:val="RodapChar"/>
    <w:rsid w:val="009A129C"/>
    <w:pPr>
      <w:tabs>
        <w:tab w:val="clear" w:pos="720"/>
        <w:tab w:val="center" w:pos="4252"/>
        <w:tab w:val="right" w:pos="8504"/>
      </w:tabs>
      <w:spacing w:before="0"/>
    </w:pPr>
  </w:style>
  <w:style w:type="character" w:customStyle="1" w:styleId="RodapChar">
    <w:name w:val="Rodapé Char"/>
    <w:basedOn w:val="Fontepargpadro"/>
    <w:link w:val="Rodap"/>
    <w:rsid w:val="009A129C"/>
    <w:rPr>
      <w:rFonts w:ascii="Times" w:hAnsi="Times"/>
      <w:sz w:val="24"/>
      <w:lang w:val="en-US"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8505492">
      <w:bodyDiv w:val="1"/>
      <w:marLeft w:val="0"/>
      <w:marRight w:val="0"/>
      <w:marTop w:val="0"/>
      <w:marBottom w:val="0"/>
      <w:divBdr>
        <w:top w:val="none" w:sz="0" w:space="0" w:color="auto"/>
        <w:left w:val="none" w:sz="0" w:space="0" w:color="auto"/>
        <w:bottom w:val="none" w:sz="0" w:space="0" w:color="auto"/>
        <w:right w:val="none" w:sz="0" w:space="0" w:color="auto"/>
      </w:divBdr>
    </w:div>
    <w:div w:id="1660041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yperlink" Target="http://reality.sgi.com/employees/jam_sb/mocap/MoCapWP_v2.0.html" TargetMode="Externa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3.jpe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microsoft.com/office/2011/relationships/people" Target="people.xml"/><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footer" Target="foot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sirlei\CONFIG~1\Temp\Diret&#243;rio%20tempor&#225;rio%202%20para%20template-word.zip\sbc-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325FB8B25386C3498EC95341CDE129F0" ma:contentTypeVersion="4" ma:contentTypeDescription="Crie um novo documento." ma:contentTypeScope="" ma:versionID="86a4772c6041f24115002157310c329d">
  <xsd:schema xmlns:xsd="http://www.w3.org/2001/XMLSchema" xmlns:xs="http://www.w3.org/2001/XMLSchema" xmlns:p="http://schemas.microsoft.com/office/2006/metadata/properties" xmlns:ns2="82fe6814-7d57-4532-b057-23a7eced01d4" xmlns:ns3="d43a8561-86ce-4aee-b8fc-f104a41bf085" targetNamespace="http://schemas.microsoft.com/office/2006/metadata/properties" ma:root="true" ma:fieldsID="c4e225e5bddf29fb8dd0f9921adc37dd" ns2:_="" ns3:_="">
    <xsd:import namespace="82fe6814-7d57-4532-b057-23a7eced01d4"/>
    <xsd:import namespace="d43a8561-86ce-4aee-b8fc-f104a41bf085"/>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2fe6814-7d57-4532-b057-23a7eced01d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43a8561-86ce-4aee-b8fc-f104a41bf085" elementFormDefault="qualified">
    <xsd:import namespace="http://schemas.microsoft.com/office/2006/documentManagement/types"/>
    <xsd:import namespace="http://schemas.microsoft.com/office/infopath/2007/PartnerControls"/>
    <xsd:element name="SharedWithUsers" ma:index="10"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hes de Compartilhado Com"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d43a8561-86ce-4aee-b8fc-f104a41bf085">
      <UserInfo>
        <DisplayName>Hugo  V. L. Souza</DisplayName>
        <AccountId>14</AccountId>
        <AccountType/>
      </UserInfo>
      <UserInfo>
        <DisplayName>RENATO ATOUGUIA LEITE</DisplayName>
        <AccountId>15</AccountId>
        <AccountType/>
      </UserInfo>
      <UserInfo>
        <DisplayName>RENARTE DANTAS DE ARAUJO</DisplayName>
        <AccountId>16</AccountId>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6F0766-EFE7-45A8-868F-64662075517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2fe6814-7d57-4532-b057-23a7eced01d4"/>
    <ds:schemaRef ds:uri="d43a8561-86ce-4aee-b8fc-f104a41bf08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C042598-A64B-461B-9E9F-C67D9528D7C5}">
  <ds:schemaRefs>
    <ds:schemaRef ds:uri="http://schemas.microsoft.com/office/2006/metadata/properties"/>
    <ds:schemaRef ds:uri="http://schemas.microsoft.com/office/infopath/2007/PartnerControls"/>
    <ds:schemaRef ds:uri="d43a8561-86ce-4aee-b8fc-f104a41bf085"/>
  </ds:schemaRefs>
</ds:datastoreItem>
</file>

<file path=customXml/itemProps3.xml><?xml version="1.0" encoding="utf-8"?>
<ds:datastoreItem xmlns:ds="http://schemas.openxmlformats.org/officeDocument/2006/customXml" ds:itemID="{9064501F-6C31-4456-AE31-33047349AAB0}">
  <ds:schemaRefs>
    <ds:schemaRef ds:uri="http://schemas.microsoft.com/sharepoint/v3/contenttype/forms"/>
  </ds:schemaRefs>
</ds:datastoreItem>
</file>

<file path=customXml/itemProps4.xml><?xml version="1.0" encoding="utf-8"?>
<ds:datastoreItem xmlns:ds="http://schemas.openxmlformats.org/officeDocument/2006/customXml" ds:itemID="{67D2978B-B70D-4758-8F0F-54B9E421CF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sbc-template.dot</Template>
  <TotalTime>49</TotalTime>
  <Pages>1</Pages>
  <Words>1357</Words>
  <Characters>7334</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Instruções aos Autores de Contribuições para o SIBGRAPI</vt:lpstr>
    </vt:vector>
  </TitlesOfParts>
  <Company/>
  <LinksUpToDate>false</LinksUpToDate>
  <CharactersWithSpaces>8674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Instruções aos Autores de Contribuições para o SIBGRAPI</dc:title>
  <dc:subject/>
  <dc:creator>Sociedade Brasileira de Computação</dc:creator>
  <cp:keywords/>
  <dc:description/>
  <cp:lastModifiedBy>THIAGO AZEVEDO</cp:lastModifiedBy>
  <cp:revision>4</cp:revision>
  <cp:lastPrinted>2005-03-16T23:14:00Z</cp:lastPrinted>
  <dcterms:created xsi:type="dcterms:W3CDTF">2018-08-10T00:33:00Z</dcterms:created>
  <dcterms:modified xsi:type="dcterms:W3CDTF">2018-10-15T00:39:00Z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0x010100325FB8B25386C3498EC95341CDE129F0</vt:lpwstr>
  </property>
</Properties>
</file>